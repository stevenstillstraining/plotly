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A3B4B" w:rsidR="001D5EA5" w:rsidP="10CB4869" w:rsidRDefault="781DE7D9" w14:paraId="083E230A" w14:textId="0BEDAF8F">
      <w:pPr>
        <w:spacing w:line="276" w:lineRule="auto"/>
        <w:ind w:right="90"/>
        <w:rPr>
          <w:rFonts w:ascii="Larsseit" w:hAnsi="Larsseit" w:eastAsia="Larsseit" w:cs="Larsseit"/>
          <w:b/>
          <w:bCs/>
          <w:color w:val="E34A21"/>
          <w:sz w:val="28"/>
          <w:szCs w:val="28"/>
        </w:rPr>
      </w:pPr>
      <w:r w:rsidRPr="003A3B4B">
        <w:rPr>
          <w:rFonts w:ascii="Larsseit" w:hAnsi="Larsseit" w:eastAsia="Larsseit" w:cs="Larsseit"/>
          <w:b/>
          <w:bCs/>
          <w:color w:val="E34A21"/>
          <w:sz w:val="28"/>
          <w:szCs w:val="28"/>
        </w:rPr>
        <w:t xml:space="preserve">Job Title </w:t>
      </w:r>
      <w:r w:rsidRPr="003A3B4B" w:rsidR="001D5EA5">
        <w:rPr>
          <w:rFonts w:ascii="Larsseit" w:hAnsi="Larsseit"/>
          <w:rPrChange w:author="Rutter, Adrian" w:date="2024-02-16T12:17:00Z" w:id="0">
            <w:rPr/>
          </w:rPrChange>
        </w:rPr>
        <w:tab/>
      </w:r>
      <w:r w:rsidRPr="003A3B4B" w:rsidR="001D5EA5">
        <w:rPr>
          <w:rFonts w:ascii="Larsseit" w:hAnsi="Larsseit"/>
          <w:rPrChange w:author="Rutter, Adrian" w:date="2024-02-16T12:17:00Z" w:id="1">
            <w:rPr/>
          </w:rPrChange>
        </w:rPr>
        <w:tab/>
      </w:r>
      <w:r w:rsidRPr="003A3B4B">
        <w:rPr>
          <w:rFonts w:ascii="Larsseit" w:hAnsi="Larsseit" w:eastAsia="Larsseit" w:cs="Larsseit"/>
          <w:b/>
          <w:bCs/>
          <w:color w:val="E34A21"/>
          <w:sz w:val="28"/>
          <w:szCs w:val="28"/>
        </w:rPr>
        <w:t xml:space="preserve">Data </w:t>
      </w:r>
      <w:r w:rsidRPr="003A3B4B" w:rsidR="0160E958">
        <w:rPr>
          <w:rFonts w:ascii="Larsseit" w:hAnsi="Larsseit" w:eastAsia="Larsseit" w:cs="Larsseit"/>
          <w:b/>
          <w:bCs/>
          <w:color w:val="E34A21"/>
          <w:sz w:val="28"/>
          <w:szCs w:val="28"/>
        </w:rPr>
        <w:t xml:space="preserve">Engineer / Data Architecture </w:t>
      </w:r>
    </w:p>
    <w:p w:rsidRPr="003A3B4B" w:rsidR="001D5EA5" w:rsidP="10CB4869" w:rsidRDefault="781DE7D9" w14:paraId="123D6611" w14:textId="692F3C97">
      <w:pPr>
        <w:spacing w:line="276" w:lineRule="auto"/>
        <w:rPr>
          <w:rFonts w:ascii="Larsseit" w:hAnsi="Larsseit" w:eastAsia="Larsseit" w:cs="Larsseit"/>
          <w:color w:val="E34A21"/>
          <w:sz w:val="28"/>
          <w:szCs w:val="28"/>
        </w:rPr>
      </w:pPr>
      <w:r w:rsidRPr="003A3B4B">
        <w:rPr>
          <w:rFonts w:ascii="Larsseit" w:hAnsi="Larsseit" w:eastAsia="Larsseit" w:cs="Larsseit"/>
          <w:b/>
          <w:bCs/>
          <w:color w:val="E34A21"/>
          <w:sz w:val="28"/>
          <w:szCs w:val="28"/>
        </w:rPr>
        <w:t>Department</w:t>
      </w:r>
      <w:r w:rsidRPr="003A3B4B" w:rsidR="001D5EA5">
        <w:rPr>
          <w:rFonts w:ascii="Larsseit" w:hAnsi="Larsseit"/>
          <w:rPrChange w:author="Rutter, Adrian" w:date="2024-02-16T12:17:00Z" w:id="2">
            <w:rPr/>
          </w:rPrChange>
        </w:rPr>
        <w:tab/>
      </w:r>
      <w:r w:rsidRPr="003A3B4B">
        <w:rPr>
          <w:rFonts w:ascii="Larsseit" w:hAnsi="Larsseit" w:eastAsia="Larsseit" w:cs="Larsseit"/>
          <w:b/>
          <w:bCs/>
          <w:color w:val="E34A21"/>
          <w:sz w:val="28"/>
          <w:szCs w:val="28"/>
        </w:rPr>
        <w:t>IT</w:t>
      </w:r>
    </w:p>
    <w:p w:rsidRPr="003A3B4B" w:rsidR="001D5EA5" w:rsidP="10CB4869" w:rsidRDefault="001D5EA5" w14:paraId="63B1ED0D" w14:textId="48B0A0E1">
      <w:pPr>
        <w:pStyle w:val="NoSpacing"/>
        <w:spacing w:line="276" w:lineRule="auto"/>
        <w:rPr>
          <w:rFonts w:ascii="Larsseit" w:hAnsi="Larsseit" w:eastAsia="Larsseit" w:cs="Larsseit"/>
          <w:b/>
          <w:bCs/>
          <w:color w:val="E34A21"/>
        </w:rPr>
      </w:pPr>
    </w:p>
    <w:p w:rsidRPr="003A3B4B" w:rsidR="00727CF3" w:rsidP="10CB4869" w:rsidRDefault="00727CF3" w14:paraId="6AD38086" w14:textId="5E1FF3E0">
      <w:pPr>
        <w:pStyle w:val="NoSpacing"/>
        <w:spacing w:line="276" w:lineRule="auto"/>
        <w:rPr>
          <w:rFonts w:ascii="Larsseit" w:hAnsi="Larsseit" w:eastAsia="Larsseit" w:cs="Larsseit"/>
          <w:b/>
          <w:bCs/>
          <w:color w:val="00314A"/>
          <w:sz w:val="20"/>
        </w:rPr>
      </w:pPr>
      <w:r w:rsidRPr="003A3B4B">
        <w:rPr>
          <w:rFonts w:ascii="Larsseit" w:hAnsi="Larsseit" w:eastAsia="Larsseit" w:cs="Larsseit"/>
          <w:b/>
          <w:bCs/>
          <w:color w:val="E34A21"/>
        </w:rPr>
        <w:t>What does the job entail</w:t>
      </w:r>
    </w:p>
    <w:p w:rsidRPr="003A3B4B" w:rsidR="00E1411C" w:rsidP="0C4B068C" w:rsidRDefault="00E1411C" w14:paraId="1DBF03E5" w14:textId="39E301D6">
      <w:pPr>
        <w:pStyle w:val="NoSpacing"/>
        <w:spacing w:line="276" w:lineRule="auto"/>
        <w:rPr>
          <w:rFonts w:ascii="Larsseit" w:hAnsi="Larsseit" w:eastAsia="Larsseit" w:cs="Larsseit"/>
          <w:color w:val="00314A"/>
          <w:sz w:val="20"/>
          <w:szCs w:val="20"/>
        </w:rPr>
      </w:pPr>
      <w:r>
        <w:br/>
      </w:r>
      <w:r w:rsidRPr="0C4B068C" w:rsidR="009159FC">
        <w:rPr>
          <w:rFonts w:ascii="Larsseit" w:hAnsi="Larsseit" w:eastAsia="Larsseit" w:cs="Larsseit"/>
          <w:color w:val="00314A"/>
          <w:sz w:val="20"/>
          <w:szCs w:val="20"/>
        </w:rPr>
        <w:t xml:space="preserve">The purpose of the </w:t>
      </w:r>
      <w:r w:rsidRPr="0C4B068C" w:rsidR="00F723FE">
        <w:rPr>
          <w:rFonts w:ascii="Larsseit" w:hAnsi="Larsseit" w:eastAsia="Larsseit" w:cs="Larsseit"/>
          <w:color w:val="00314A"/>
          <w:sz w:val="20"/>
          <w:szCs w:val="20"/>
        </w:rPr>
        <w:t>Data engineering</w:t>
      </w:r>
      <w:r w:rsidRPr="0C4B068C" w:rsidR="00E1411C">
        <w:rPr>
          <w:rFonts w:ascii="Larsseit" w:hAnsi="Larsseit" w:eastAsia="Larsseit" w:cs="Larsseit"/>
          <w:color w:val="00314A"/>
          <w:sz w:val="20"/>
          <w:szCs w:val="20"/>
        </w:rPr>
        <w:t xml:space="preserve"> </w:t>
      </w:r>
      <w:r w:rsidRPr="0C4B068C" w:rsidR="006A3523">
        <w:rPr>
          <w:rFonts w:ascii="Larsseit" w:hAnsi="Larsseit" w:eastAsia="Larsseit" w:cs="Larsseit"/>
          <w:color w:val="00314A"/>
          <w:sz w:val="20"/>
          <w:szCs w:val="20"/>
        </w:rPr>
        <w:t xml:space="preserve">role </w:t>
      </w:r>
      <w:r w:rsidRPr="0C4B068C" w:rsidR="009159FC">
        <w:rPr>
          <w:rFonts w:ascii="Larsseit" w:hAnsi="Larsseit" w:eastAsia="Larsseit" w:cs="Larsseit"/>
          <w:color w:val="00314A"/>
          <w:sz w:val="20"/>
          <w:szCs w:val="20"/>
        </w:rPr>
        <w:t xml:space="preserve">is </w:t>
      </w:r>
      <w:r w:rsidRPr="0C4B068C" w:rsidR="00555BE1">
        <w:rPr>
          <w:rFonts w:ascii="Larsseit" w:hAnsi="Larsseit" w:eastAsia="Larsseit" w:cs="Larsseit"/>
          <w:color w:val="00314A"/>
          <w:sz w:val="20"/>
          <w:szCs w:val="20"/>
        </w:rPr>
        <w:t>to</w:t>
      </w:r>
      <w:r w:rsidRPr="0C4B068C" w:rsidR="00462FDC">
        <w:rPr>
          <w:rFonts w:ascii="Larsseit" w:hAnsi="Larsseit" w:eastAsia="Larsseit" w:cs="Larsseit"/>
          <w:color w:val="00314A"/>
          <w:sz w:val="20"/>
          <w:szCs w:val="20"/>
        </w:rPr>
        <w:t xml:space="preserve"> be the driving visionary for Corona Energy’s technical and analytical</w:t>
      </w:r>
      <w:r w:rsidRPr="0C4B068C" w:rsidR="00555BE1">
        <w:rPr>
          <w:rFonts w:ascii="Larsseit" w:hAnsi="Larsseit" w:eastAsia="Larsseit" w:cs="Larsseit"/>
          <w:color w:val="00314A"/>
          <w:sz w:val="20"/>
          <w:szCs w:val="20"/>
        </w:rPr>
        <w:t xml:space="preserve"> capabilities to support the wider business in delivering its operational, </w:t>
      </w:r>
      <w:r w:rsidRPr="0C4B068C" w:rsidR="00FF0422">
        <w:rPr>
          <w:rFonts w:ascii="Larsseit" w:hAnsi="Larsseit" w:eastAsia="Larsseit" w:cs="Larsseit"/>
          <w:color w:val="00314A"/>
          <w:sz w:val="20"/>
          <w:szCs w:val="20"/>
        </w:rPr>
        <w:t>strategic,</w:t>
      </w:r>
      <w:r w:rsidRPr="0C4B068C" w:rsidR="00555BE1">
        <w:rPr>
          <w:rFonts w:ascii="Larsseit" w:hAnsi="Larsseit" w:eastAsia="Larsseit" w:cs="Larsseit"/>
          <w:color w:val="00314A"/>
          <w:sz w:val="20"/>
          <w:szCs w:val="20"/>
        </w:rPr>
        <w:t xml:space="preserve"> and financial objectives</w:t>
      </w:r>
      <w:r w:rsidRPr="0C4B068C" w:rsidR="00555BE1">
        <w:rPr>
          <w:rFonts w:ascii="Larsseit" w:hAnsi="Larsseit" w:eastAsia="Larsseit" w:cs="Larsseit"/>
          <w:color w:val="00314A"/>
          <w:sz w:val="20"/>
          <w:szCs w:val="20"/>
        </w:rPr>
        <w:t xml:space="preserve">. </w:t>
      </w:r>
      <w:r w:rsidRPr="0C4B068C" w:rsidR="720F6094">
        <w:rPr>
          <w:rFonts w:ascii="Larsseit" w:hAnsi="Larsseit" w:eastAsia="Larsseit" w:cs="Larsseit"/>
          <w:color w:val="00314A"/>
          <w:sz w:val="20"/>
          <w:szCs w:val="20"/>
        </w:rPr>
        <w:t xml:space="preserve"> </w:t>
      </w:r>
      <w:r w:rsidRPr="0C4B068C" w:rsidR="720F6094">
        <w:rPr>
          <w:rFonts w:ascii="Larsseit" w:hAnsi="Larsseit" w:eastAsia="Larsseit" w:cs="Larsseit"/>
          <w:color w:val="00314A"/>
          <w:sz w:val="20"/>
          <w:szCs w:val="20"/>
        </w:rPr>
        <w:t xml:space="preserve">The role will focus on the </w:t>
      </w:r>
      <w:r w:rsidRPr="0C4B068C" w:rsidR="720F6094">
        <w:rPr>
          <w:rFonts w:ascii="Larsseit" w:hAnsi="Larsseit" w:eastAsia="Larsseit" w:cs="Larsseit"/>
          <w:color w:val="00314A"/>
          <w:sz w:val="20"/>
          <w:szCs w:val="20"/>
        </w:rPr>
        <w:t>expertise</w:t>
      </w:r>
      <w:r w:rsidRPr="0C4B068C" w:rsidR="720F6094">
        <w:rPr>
          <w:rFonts w:ascii="Larsseit" w:hAnsi="Larsseit" w:eastAsia="Larsseit" w:cs="Larsseit"/>
          <w:color w:val="00314A"/>
          <w:sz w:val="20"/>
          <w:szCs w:val="20"/>
        </w:rPr>
        <w:t xml:space="preserve"> </w:t>
      </w:r>
      <w:r w:rsidRPr="0C4B068C" w:rsidR="3CFD406C">
        <w:rPr>
          <w:rFonts w:ascii="Larsseit" w:hAnsi="Larsseit" w:eastAsia="Larsseit" w:cs="Larsseit"/>
          <w:color w:val="00314A"/>
          <w:sz w:val="20"/>
          <w:szCs w:val="20"/>
        </w:rPr>
        <w:t xml:space="preserve">of </w:t>
      </w:r>
      <w:r w:rsidRPr="0C4B068C" w:rsidR="720F6094">
        <w:rPr>
          <w:rFonts w:ascii="Larsseit" w:hAnsi="Larsseit" w:eastAsia="Larsseit" w:cs="Larsseit"/>
          <w:color w:val="00314A"/>
          <w:sz w:val="20"/>
          <w:szCs w:val="20"/>
        </w:rPr>
        <w:t>data engineering practice</w:t>
      </w:r>
      <w:r w:rsidRPr="0C4B068C" w:rsidR="5161D32D">
        <w:rPr>
          <w:rFonts w:ascii="Larsseit" w:hAnsi="Larsseit" w:eastAsia="Larsseit" w:cs="Larsseit"/>
          <w:color w:val="00314A"/>
          <w:sz w:val="20"/>
          <w:szCs w:val="20"/>
        </w:rPr>
        <w:t xml:space="preserve">s but </w:t>
      </w:r>
      <w:r w:rsidRPr="0C4B068C" w:rsidR="6D0F1FDC">
        <w:rPr>
          <w:rFonts w:ascii="Larsseit" w:hAnsi="Larsseit" w:eastAsia="Larsseit" w:cs="Larsseit"/>
          <w:color w:val="00314A"/>
          <w:sz w:val="20"/>
          <w:szCs w:val="20"/>
        </w:rPr>
        <w:t>have the</w:t>
      </w:r>
      <w:r w:rsidRPr="0C4B068C" w:rsidR="720F6094">
        <w:rPr>
          <w:rFonts w:ascii="Larsseit" w:hAnsi="Larsseit" w:eastAsia="Larsseit" w:cs="Larsseit"/>
          <w:color w:val="00314A"/>
          <w:sz w:val="20"/>
          <w:szCs w:val="20"/>
        </w:rPr>
        <w:t xml:space="preserve"> </w:t>
      </w:r>
      <w:r w:rsidRPr="0C4B068C" w:rsidR="04EB79F4">
        <w:rPr>
          <w:rFonts w:ascii="Larsseit" w:hAnsi="Larsseit" w:eastAsia="Larsseit" w:cs="Larsseit"/>
          <w:color w:val="00314A"/>
          <w:sz w:val="20"/>
          <w:szCs w:val="20"/>
        </w:rPr>
        <w:t>understanding to support data architecture principles to contribute to the evolution of our data ecosystem.</w:t>
      </w:r>
    </w:p>
    <w:p w:rsidRPr="003A3B4B" w:rsidR="00E1411C" w:rsidP="10CB4869" w:rsidRDefault="00E1411C" w14:paraId="69EC0EBE" w14:textId="1AB19B3C">
      <w:pPr>
        <w:pStyle w:val="NoSpacing"/>
        <w:spacing w:line="276" w:lineRule="auto"/>
        <w:rPr>
          <w:rFonts w:ascii="Larsseit" w:hAnsi="Larsseit" w:eastAsia="Larsseit" w:cs="Larsseit"/>
          <w:color w:val="00314A"/>
          <w:sz w:val="20"/>
        </w:rPr>
      </w:pPr>
    </w:p>
    <w:p w:rsidRPr="003A3B4B" w:rsidR="00E1411C" w:rsidP="0C4B068C" w:rsidRDefault="00555BE1" w14:paraId="1C86FCA9" w14:textId="702D33AE">
      <w:pPr>
        <w:pStyle w:val="NoSpacing"/>
        <w:spacing w:line="276" w:lineRule="auto"/>
        <w:rPr>
          <w:rFonts w:ascii="Larsseit" w:hAnsi="Larsseit" w:eastAsia="Larsseit" w:cs="Larsseit"/>
          <w:color w:val="00314A"/>
          <w:sz w:val="20"/>
          <w:szCs w:val="20"/>
        </w:rPr>
      </w:pPr>
      <w:r w:rsidRPr="0C4B068C" w:rsidR="00555BE1">
        <w:rPr>
          <w:rFonts w:ascii="Larsseit" w:hAnsi="Larsseit" w:eastAsia="Larsseit" w:cs="Larsseit"/>
          <w:color w:val="00314A"/>
          <w:sz w:val="20"/>
          <w:szCs w:val="20"/>
        </w:rPr>
        <w:t xml:space="preserve">It is to bring about the modernisation </w:t>
      </w:r>
      <w:r w:rsidRPr="0C4B068C" w:rsidR="00471557">
        <w:rPr>
          <w:rFonts w:ascii="Larsseit" w:hAnsi="Larsseit" w:eastAsia="Larsseit" w:cs="Larsseit"/>
          <w:color w:val="00314A"/>
          <w:sz w:val="20"/>
          <w:szCs w:val="20"/>
        </w:rPr>
        <w:t>in the way we</w:t>
      </w:r>
      <w:r w:rsidRPr="0C4B068C" w:rsidR="00555BE1">
        <w:rPr>
          <w:rFonts w:ascii="Larsseit" w:hAnsi="Larsseit" w:eastAsia="Larsseit" w:cs="Larsseit"/>
          <w:color w:val="00314A"/>
          <w:sz w:val="20"/>
          <w:szCs w:val="20"/>
        </w:rPr>
        <w:t xml:space="preserve"> </w:t>
      </w:r>
      <w:r w:rsidRPr="0C4B068C" w:rsidR="00471557">
        <w:rPr>
          <w:rFonts w:ascii="Larsseit" w:hAnsi="Larsseit" w:eastAsia="Larsseit" w:cs="Larsseit"/>
          <w:color w:val="00314A"/>
          <w:sz w:val="20"/>
          <w:szCs w:val="20"/>
        </w:rPr>
        <w:t xml:space="preserve">collect, </w:t>
      </w:r>
      <w:r w:rsidRPr="0C4B068C" w:rsidR="00FF0422">
        <w:rPr>
          <w:rFonts w:ascii="Larsseit" w:hAnsi="Larsseit" w:eastAsia="Larsseit" w:cs="Larsseit"/>
          <w:color w:val="00314A"/>
          <w:sz w:val="20"/>
          <w:szCs w:val="20"/>
        </w:rPr>
        <w:t>analyse,</w:t>
      </w:r>
      <w:r w:rsidRPr="0C4B068C" w:rsidR="00471557">
        <w:rPr>
          <w:rFonts w:ascii="Larsseit" w:hAnsi="Larsseit" w:eastAsia="Larsseit" w:cs="Larsseit"/>
          <w:color w:val="00314A"/>
          <w:sz w:val="20"/>
          <w:szCs w:val="20"/>
        </w:rPr>
        <w:t xml:space="preserve"> and use</w:t>
      </w:r>
      <w:r w:rsidRPr="0C4B068C" w:rsidR="00555BE1">
        <w:rPr>
          <w:rFonts w:ascii="Larsseit" w:hAnsi="Larsseit" w:eastAsia="Larsseit" w:cs="Larsseit"/>
          <w:color w:val="00314A"/>
          <w:sz w:val="20"/>
          <w:szCs w:val="20"/>
        </w:rPr>
        <w:t xml:space="preserve"> data within the business to support risk control, risk management, commercial decision making and deliver a better service for our customers</w:t>
      </w:r>
      <w:r w:rsidRPr="0C4B068C" w:rsidR="004800DB">
        <w:rPr>
          <w:rFonts w:ascii="Larsseit" w:hAnsi="Larsseit" w:eastAsia="Larsseit" w:cs="Larsseit"/>
          <w:color w:val="00314A"/>
          <w:sz w:val="20"/>
          <w:szCs w:val="20"/>
        </w:rPr>
        <w:t xml:space="preserve"> who are both internal (CE team) and external (</w:t>
      </w:r>
      <w:r w:rsidRPr="0C4B068C" w:rsidR="009D2EA9">
        <w:rPr>
          <w:rFonts w:ascii="Larsseit" w:hAnsi="Larsseit" w:eastAsia="Larsseit" w:cs="Larsseit"/>
          <w:color w:val="00314A"/>
          <w:sz w:val="20"/>
          <w:szCs w:val="20"/>
        </w:rPr>
        <w:t>supply customers)</w:t>
      </w:r>
      <w:r w:rsidRPr="0C4B068C" w:rsidR="775235CD">
        <w:rPr>
          <w:rFonts w:ascii="Larsseit" w:hAnsi="Larsseit" w:eastAsia="Larsseit" w:cs="Larsseit"/>
          <w:color w:val="00314A"/>
          <w:sz w:val="20"/>
          <w:szCs w:val="20"/>
        </w:rPr>
        <w:t xml:space="preserve">.  </w:t>
      </w:r>
      <w:r w:rsidRPr="0C4B068C" w:rsidR="775235CD">
        <w:rPr>
          <w:rFonts w:ascii="Larsseit" w:hAnsi="Larsseit" w:eastAsia="Larsseit" w:cs="Larsseit"/>
          <w:color w:val="00314A"/>
          <w:sz w:val="20"/>
          <w:szCs w:val="20"/>
        </w:rPr>
        <w:t xml:space="preserve">The Data Engineer </w:t>
      </w:r>
      <w:r w:rsidRPr="0C4B068C" w:rsidR="78EE062E">
        <w:rPr>
          <w:rFonts w:ascii="Larsseit" w:hAnsi="Larsseit" w:eastAsia="Larsseit" w:cs="Larsseit"/>
          <w:color w:val="00314A"/>
          <w:sz w:val="20"/>
          <w:szCs w:val="20"/>
        </w:rPr>
        <w:t xml:space="preserve">creates and </w:t>
      </w:r>
      <w:r w:rsidRPr="0C4B068C" w:rsidR="78EE062E">
        <w:rPr>
          <w:rFonts w:ascii="Larsseit" w:hAnsi="Larsseit" w:eastAsia="Larsseit" w:cs="Larsseit"/>
          <w:color w:val="00314A"/>
          <w:sz w:val="20"/>
          <w:szCs w:val="20"/>
        </w:rPr>
        <w:t>maintains</w:t>
      </w:r>
      <w:r w:rsidRPr="0C4B068C" w:rsidR="78EE062E">
        <w:rPr>
          <w:rFonts w:ascii="Larsseit" w:hAnsi="Larsseit" w:eastAsia="Larsseit" w:cs="Larsseit"/>
          <w:color w:val="00314A"/>
          <w:sz w:val="20"/>
          <w:szCs w:val="20"/>
        </w:rPr>
        <w:t xml:space="preserve"> the data pipelines that take our data coming from multiple sources into a centralised location, with clean, relevant data for the organisations users which can be both data</w:t>
      </w:r>
      <w:r w:rsidRPr="0C4B068C" w:rsidR="002FF4C3">
        <w:rPr>
          <w:rFonts w:ascii="Larsseit" w:hAnsi="Larsseit" w:eastAsia="Larsseit" w:cs="Larsseit"/>
          <w:color w:val="00314A"/>
          <w:sz w:val="20"/>
          <w:szCs w:val="20"/>
        </w:rPr>
        <w:t xml:space="preserve"> analysts, report developers and/or data / report users within the business.</w:t>
      </w:r>
    </w:p>
    <w:p w:rsidRPr="003A3B4B" w:rsidR="00E1411C" w:rsidP="10CB4869" w:rsidRDefault="00E1411C" w14:paraId="0197A7A1" w14:textId="77777777">
      <w:pPr>
        <w:pStyle w:val="NoSpacing"/>
        <w:spacing w:line="276" w:lineRule="auto"/>
        <w:rPr>
          <w:rFonts w:ascii="Larsseit" w:hAnsi="Larsseit" w:eastAsia="Larsseit" w:cs="Larsseit"/>
          <w:b/>
          <w:bCs/>
          <w:color w:val="00314A"/>
          <w:sz w:val="20"/>
        </w:rPr>
      </w:pPr>
    </w:p>
    <w:p w:rsidRPr="003A3B4B" w:rsidR="00727CF3" w:rsidP="10CB4869" w:rsidRDefault="00727CF3" w14:paraId="320682DD" w14:textId="4167CB59">
      <w:pPr>
        <w:pStyle w:val="NoSpacing"/>
        <w:spacing w:line="276" w:lineRule="auto"/>
        <w:rPr>
          <w:rFonts w:ascii="Larsseit" w:hAnsi="Larsseit" w:eastAsia="Larsseit" w:cs="Larsseit"/>
          <w:b/>
          <w:bCs/>
          <w:color w:val="E34A21"/>
        </w:rPr>
      </w:pPr>
      <w:r w:rsidRPr="003A3B4B">
        <w:rPr>
          <w:rFonts w:ascii="Larsseit" w:hAnsi="Larsseit" w:eastAsia="Larsseit" w:cs="Larsseit"/>
          <w:b/>
          <w:bCs/>
          <w:color w:val="E34A21"/>
        </w:rPr>
        <w:t>Duties &amp; Responsibilities</w:t>
      </w:r>
    </w:p>
    <w:p w:rsidRPr="003A3B4B" w:rsidR="4680534B" w:rsidP="10CB4869" w:rsidRDefault="4680534B" w14:paraId="0F327586" w14:textId="41DA90E0">
      <w:pPr>
        <w:pStyle w:val="NoSpacing"/>
        <w:spacing w:line="276" w:lineRule="auto"/>
        <w:rPr>
          <w:rFonts w:ascii="Larsseit" w:hAnsi="Larsseit" w:eastAsia="Larsseit" w:cs="Larsseit"/>
          <w:b/>
          <w:bCs/>
          <w:color w:val="E34A21"/>
        </w:rPr>
      </w:pPr>
    </w:p>
    <w:p w:rsidRPr="003A3B4B" w:rsidR="00F93E00" w:rsidP="10CB4869" w:rsidRDefault="52D9001B" w14:paraId="45F60D4F" w14:textId="4597D8C2">
      <w:pPr>
        <w:pStyle w:val="NoSpacing"/>
        <w:numPr>
          <w:ilvl w:val="0"/>
          <w:numId w:val="17"/>
        </w:numPr>
        <w:rPr>
          <w:rFonts w:ascii="Larsseit" w:hAnsi="Larsseit" w:eastAsia="Larsseit" w:cs="Larsseit"/>
          <w:color w:val="00314A"/>
          <w:sz w:val="20"/>
        </w:rPr>
      </w:pPr>
      <w:r w:rsidRPr="003A3B4B">
        <w:rPr>
          <w:rFonts w:ascii="Larsseit" w:hAnsi="Larsseit" w:eastAsia="Larsseit" w:cs="Larsseit"/>
          <w:color w:val="00314A"/>
          <w:sz w:val="20"/>
        </w:rPr>
        <w:t>Data Architecture</w:t>
      </w:r>
    </w:p>
    <w:p w:rsidRPr="003A3B4B" w:rsidR="00F93E00" w:rsidP="10CB4869" w:rsidRDefault="52D9001B" w14:paraId="156ACEEA" w14:textId="408EC76B">
      <w:pPr>
        <w:pStyle w:val="NoSpacing"/>
        <w:numPr>
          <w:ilvl w:val="1"/>
          <w:numId w:val="17"/>
        </w:numPr>
        <w:rPr>
          <w:rFonts w:ascii="Larsseit" w:hAnsi="Larsseit" w:eastAsia="Larsseit" w:cs="Larsseit"/>
          <w:color w:val="00314A"/>
          <w:sz w:val="20"/>
        </w:rPr>
      </w:pPr>
      <w:r w:rsidRPr="003A3B4B">
        <w:rPr>
          <w:rFonts w:ascii="Larsseit" w:hAnsi="Larsseit" w:eastAsia="Larsseit" w:cs="Larsseit"/>
          <w:color w:val="00314A"/>
          <w:sz w:val="20"/>
        </w:rPr>
        <w:t>Collaborate with stakeholders to define and design data architecture solutions that support business requirements and long-term strategic goals.</w:t>
      </w:r>
    </w:p>
    <w:p w:rsidRPr="003A3B4B" w:rsidR="00F93E00" w:rsidP="10CB4869" w:rsidRDefault="52D9001B" w14:paraId="30BA1A54" w14:textId="7481A44D">
      <w:pPr>
        <w:pStyle w:val="ListParagraph"/>
        <w:numPr>
          <w:ilvl w:val="1"/>
          <w:numId w:val="17"/>
        </w:numPr>
        <w:rPr>
          <w:rFonts w:ascii="Larsseit" w:hAnsi="Larsseit" w:eastAsia="Larsseit" w:cs="Larsseit"/>
          <w:color w:val="00314A"/>
          <w:sz w:val="20"/>
          <w:szCs w:val="20"/>
          <w:lang w:val="en-GB"/>
        </w:rPr>
      </w:pPr>
      <w:r w:rsidRPr="003A3B4B">
        <w:rPr>
          <w:rFonts w:ascii="Larsseit" w:hAnsi="Larsseit" w:eastAsia="Larsseit" w:cs="Larsseit"/>
          <w:color w:val="00314A"/>
          <w:sz w:val="20"/>
          <w:szCs w:val="20"/>
          <w:lang w:val="en-GB"/>
        </w:rPr>
        <w:t>Develop and maintain data models, data dictionaries, and documentation to ensure a clear understanding of the data architecture</w:t>
      </w:r>
    </w:p>
    <w:p w:rsidRPr="003A3B4B" w:rsidR="00F93E00" w:rsidP="10CB4869" w:rsidRDefault="7CAD7C8B" w14:paraId="21017C88" w14:textId="37B6F81B">
      <w:pPr>
        <w:pStyle w:val="ListParagraph"/>
        <w:numPr>
          <w:ilvl w:val="1"/>
          <w:numId w:val="17"/>
        </w:numPr>
        <w:rPr>
          <w:rFonts w:ascii="Larsseit" w:hAnsi="Larsseit" w:eastAsia="Larsseit" w:cs="Larsseit"/>
          <w:color w:val="00314A"/>
          <w:sz w:val="20"/>
          <w:szCs w:val="20"/>
          <w:lang w:val="en-GB"/>
        </w:rPr>
      </w:pPr>
      <w:r w:rsidRPr="003A3B4B">
        <w:rPr>
          <w:rFonts w:ascii="Larsseit" w:hAnsi="Larsseit" w:eastAsia="Larsseit" w:cs="Larsseit"/>
          <w:color w:val="00314A"/>
          <w:sz w:val="20"/>
          <w:szCs w:val="20"/>
          <w:lang w:val="en-GB"/>
        </w:rPr>
        <w:t>Lead the design and selection of appropriate database technologies to support the organization's data needs.</w:t>
      </w:r>
    </w:p>
    <w:p w:rsidRPr="003A3B4B" w:rsidR="00F93E00" w:rsidP="10CB4869" w:rsidRDefault="7CAD7C8B" w14:paraId="1ACCD1E4" w14:textId="708E87FC">
      <w:pPr>
        <w:pStyle w:val="ListParagraph"/>
        <w:numPr>
          <w:ilvl w:val="1"/>
          <w:numId w:val="17"/>
        </w:numPr>
        <w:rPr>
          <w:rFonts w:ascii="Larsseit" w:hAnsi="Larsseit" w:eastAsia="Larsseit" w:cs="Larsseit"/>
          <w:color w:val="00314A"/>
          <w:sz w:val="20"/>
          <w:szCs w:val="20"/>
          <w:lang w:val="en-GB"/>
        </w:rPr>
      </w:pPr>
      <w:r w:rsidRPr="0C4B068C" w:rsidR="7CAD7C8B">
        <w:rPr>
          <w:rFonts w:ascii="Larsseit" w:hAnsi="Larsseit" w:eastAsia="Larsseit" w:cs="Larsseit"/>
          <w:color w:val="00314A"/>
          <w:sz w:val="20"/>
          <w:szCs w:val="20"/>
          <w:lang w:val="en-GB"/>
        </w:rPr>
        <w:t>Collaborate with database administrators</w:t>
      </w:r>
      <w:r w:rsidRPr="0C4B068C" w:rsidR="009248C8">
        <w:rPr>
          <w:rFonts w:ascii="Larsseit" w:hAnsi="Larsseit" w:eastAsia="Larsseit" w:cs="Larsseit"/>
          <w:color w:val="00314A"/>
          <w:sz w:val="20"/>
          <w:szCs w:val="20"/>
          <w:lang w:val="en-GB"/>
        </w:rPr>
        <w:t xml:space="preserve">, </w:t>
      </w:r>
      <w:r w:rsidRPr="0C4B068C" w:rsidR="7CAD7C8B">
        <w:rPr>
          <w:rFonts w:ascii="Larsseit" w:hAnsi="Larsseit" w:eastAsia="Larsseit" w:cs="Larsseit"/>
          <w:color w:val="00314A"/>
          <w:sz w:val="20"/>
          <w:szCs w:val="20"/>
          <w:lang w:val="en-GB"/>
        </w:rPr>
        <w:t xml:space="preserve">data engineers </w:t>
      </w:r>
      <w:r w:rsidRPr="0C4B068C" w:rsidR="009248C8">
        <w:rPr>
          <w:rFonts w:ascii="Larsseit" w:hAnsi="Larsseit" w:eastAsia="Larsseit" w:cs="Larsseit"/>
          <w:color w:val="00314A"/>
          <w:sz w:val="20"/>
          <w:szCs w:val="20"/>
          <w:lang w:val="en-GB"/>
        </w:rPr>
        <w:t xml:space="preserve">and </w:t>
      </w:r>
      <w:r w:rsidRPr="0C4B068C" w:rsidR="009248C8">
        <w:rPr>
          <w:rFonts w:ascii="Larsseit" w:hAnsi="Larsseit" w:eastAsia="Larsseit" w:cs="Larsseit"/>
          <w:color w:val="00314A"/>
          <w:sz w:val="20"/>
          <w:szCs w:val="20"/>
          <w:lang w:val="en-GB"/>
        </w:rPr>
        <w:t xml:space="preserve">data analysts </w:t>
      </w:r>
      <w:r w:rsidRPr="0C4B068C" w:rsidR="7CAD7C8B">
        <w:rPr>
          <w:rFonts w:ascii="Larsseit" w:hAnsi="Larsseit" w:eastAsia="Larsseit" w:cs="Larsseit"/>
          <w:color w:val="00314A"/>
          <w:sz w:val="20"/>
          <w:szCs w:val="20"/>
          <w:lang w:val="en-GB"/>
        </w:rPr>
        <w:t xml:space="preserve">to implement and </w:t>
      </w:r>
      <w:r w:rsidRPr="0C4B068C" w:rsidR="7CAD7C8B">
        <w:rPr>
          <w:rFonts w:ascii="Larsseit" w:hAnsi="Larsseit" w:eastAsia="Larsseit" w:cs="Larsseit"/>
          <w:color w:val="00314A"/>
          <w:sz w:val="20"/>
          <w:szCs w:val="20"/>
          <w:lang w:val="en-GB"/>
        </w:rPr>
        <w:t>optimize</w:t>
      </w:r>
      <w:r w:rsidRPr="0C4B068C" w:rsidR="7CAD7C8B">
        <w:rPr>
          <w:rFonts w:ascii="Larsseit" w:hAnsi="Larsseit" w:eastAsia="Larsseit" w:cs="Larsseit"/>
          <w:color w:val="00314A"/>
          <w:sz w:val="20"/>
          <w:szCs w:val="20"/>
          <w:lang w:val="en-GB"/>
        </w:rPr>
        <w:t xml:space="preserve"> </w:t>
      </w:r>
      <w:r w:rsidRPr="0C4B068C" w:rsidR="0054599C">
        <w:rPr>
          <w:rFonts w:ascii="Larsseit" w:hAnsi="Larsseit" w:eastAsia="Larsseit" w:cs="Larsseit"/>
          <w:color w:val="00314A"/>
          <w:sz w:val="20"/>
          <w:szCs w:val="20"/>
          <w:lang w:val="en-GB"/>
        </w:rPr>
        <w:t xml:space="preserve">the </w:t>
      </w:r>
      <w:r w:rsidRPr="0C4B068C" w:rsidR="0054599C">
        <w:rPr>
          <w:rFonts w:ascii="Larsseit" w:hAnsi="Larsseit" w:eastAsia="Larsseit" w:cs="Larsseit"/>
          <w:color w:val="00314A"/>
          <w:sz w:val="20"/>
          <w:szCs w:val="20"/>
          <w:lang w:val="en-GB"/>
        </w:rPr>
        <w:t xml:space="preserve">data </w:t>
      </w:r>
      <w:r w:rsidRPr="0C4B068C" w:rsidR="7CAD7C8B">
        <w:rPr>
          <w:rFonts w:ascii="Larsseit" w:hAnsi="Larsseit" w:eastAsia="Larsseit" w:cs="Larsseit"/>
          <w:color w:val="00314A"/>
          <w:sz w:val="20"/>
          <w:szCs w:val="20"/>
          <w:lang w:val="en-GB"/>
        </w:rPr>
        <w:t>solution</w:t>
      </w:r>
      <w:r w:rsidRPr="0C4B068C" w:rsidR="0054599C">
        <w:rPr>
          <w:rFonts w:ascii="Larsseit" w:hAnsi="Larsseit" w:eastAsia="Larsseit" w:cs="Larsseit"/>
          <w:color w:val="00314A"/>
          <w:sz w:val="20"/>
          <w:szCs w:val="20"/>
          <w:lang w:val="en-GB"/>
        </w:rPr>
        <w:t>(s) across Corona</w:t>
      </w:r>
    </w:p>
    <w:p w:rsidRPr="003A3B4B" w:rsidR="00F93E00" w:rsidP="10CB4869" w:rsidRDefault="7CAD7C8B" w14:paraId="313FFA8F" w14:textId="53E2424C">
      <w:pPr>
        <w:pStyle w:val="ListParagraph"/>
        <w:numPr>
          <w:ilvl w:val="1"/>
          <w:numId w:val="17"/>
        </w:numPr>
        <w:rPr>
          <w:rFonts w:ascii="Larsseit" w:hAnsi="Larsseit" w:eastAsia="Larsseit" w:cs="Larsseit"/>
          <w:color w:val="00314A"/>
          <w:sz w:val="20"/>
          <w:szCs w:val="20"/>
          <w:lang w:val="en-GB"/>
        </w:rPr>
      </w:pPr>
      <w:r w:rsidRPr="0C4B068C" w:rsidR="7CAD7C8B">
        <w:rPr>
          <w:rFonts w:ascii="Larsseit" w:hAnsi="Larsseit" w:eastAsia="Larsseit" w:cs="Larsseit"/>
          <w:color w:val="00314A"/>
          <w:sz w:val="20"/>
          <w:szCs w:val="20"/>
          <w:lang w:val="en-GB"/>
        </w:rPr>
        <w:t xml:space="preserve">Design </w:t>
      </w:r>
      <w:r w:rsidRPr="0C4B068C" w:rsidR="000E2E0D">
        <w:rPr>
          <w:rFonts w:ascii="Larsseit" w:hAnsi="Larsseit" w:eastAsia="Larsseit" w:cs="Larsseit"/>
          <w:color w:val="00314A"/>
          <w:sz w:val="20"/>
          <w:szCs w:val="20"/>
          <w:lang w:val="en-GB"/>
        </w:rPr>
        <w:t xml:space="preserve">and document </w:t>
      </w:r>
      <w:r w:rsidRPr="0C4B068C" w:rsidR="7CAD7C8B">
        <w:rPr>
          <w:rFonts w:ascii="Larsseit" w:hAnsi="Larsseit" w:eastAsia="Larsseit" w:cs="Larsseit"/>
          <w:color w:val="00314A"/>
          <w:sz w:val="20"/>
          <w:szCs w:val="20"/>
          <w:lang w:val="en-GB"/>
        </w:rPr>
        <w:t xml:space="preserve">conceptual, logical, and physical data models that </w:t>
      </w:r>
      <w:r w:rsidRPr="0C4B068C" w:rsidR="000E2E0D">
        <w:rPr>
          <w:rFonts w:ascii="Larsseit" w:hAnsi="Larsseit" w:eastAsia="Larsseit" w:cs="Larsseit"/>
          <w:color w:val="00314A"/>
          <w:sz w:val="20"/>
          <w:szCs w:val="20"/>
          <w:lang w:val="en-GB"/>
        </w:rPr>
        <w:t xml:space="preserve">deliver </w:t>
      </w:r>
      <w:r w:rsidRPr="0C4B068C" w:rsidR="7CAD7C8B">
        <w:rPr>
          <w:rFonts w:ascii="Larsseit" w:hAnsi="Larsseit" w:eastAsia="Larsseit" w:cs="Larsseit"/>
          <w:color w:val="00314A"/>
          <w:sz w:val="20"/>
          <w:szCs w:val="20"/>
          <w:lang w:val="en-GB"/>
        </w:rPr>
        <w:t xml:space="preserve">business requirements and </w:t>
      </w:r>
      <w:r w:rsidRPr="0C4B068C" w:rsidR="7CAD7C8B">
        <w:rPr>
          <w:rFonts w:ascii="Larsseit" w:hAnsi="Larsseit" w:eastAsia="Larsseit" w:cs="Larsseit"/>
          <w:color w:val="00314A"/>
          <w:sz w:val="20"/>
          <w:szCs w:val="20"/>
          <w:lang w:val="en-GB"/>
        </w:rPr>
        <w:t>facilitate</w:t>
      </w:r>
      <w:r w:rsidRPr="0C4B068C" w:rsidR="7CAD7C8B">
        <w:rPr>
          <w:rFonts w:ascii="Larsseit" w:hAnsi="Larsseit" w:eastAsia="Larsseit" w:cs="Larsseit"/>
          <w:color w:val="00314A"/>
          <w:sz w:val="20"/>
          <w:szCs w:val="20"/>
          <w:lang w:val="en-GB"/>
        </w:rPr>
        <w:t xml:space="preserve"> efficient data storage, retrieval, and analysis.</w:t>
      </w:r>
    </w:p>
    <w:p w:rsidRPr="003A3B4B" w:rsidR="00F93E00" w:rsidP="10CB4869" w:rsidRDefault="7CAD7C8B" w14:paraId="1315B894" w14:textId="369204B3" w14:noSpellErr="1">
      <w:pPr>
        <w:pStyle w:val="ListParagraph"/>
        <w:numPr>
          <w:ilvl w:val="1"/>
          <w:numId w:val="17"/>
        </w:numPr>
        <w:rPr>
          <w:rFonts w:ascii="Larsseit" w:hAnsi="Larsseit" w:eastAsia="Larsseit" w:cs="Larsseit"/>
          <w:color w:val="00314A"/>
          <w:sz w:val="20"/>
          <w:szCs w:val="20"/>
          <w:lang w:val="en-GB"/>
        </w:rPr>
      </w:pPr>
      <w:r w:rsidRPr="0C4B068C" w:rsidR="7CAD7C8B">
        <w:rPr>
          <w:rFonts w:ascii="Larsseit" w:hAnsi="Larsseit" w:eastAsia="Larsseit" w:cs="Larsseit"/>
          <w:color w:val="00314A"/>
          <w:sz w:val="20"/>
          <w:szCs w:val="20"/>
          <w:lang w:val="en-GB"/>
        </w:rPr>
        <w:t>Implement best practices for data model</w:t>
      </w:r>
      <w:r w:rsidRPr="0C4B068C" w:rsidR="00BC33D2">
        <w:rPr>
          <w:rFonts w:ascii="Larsseit" w:hAnsi="Larsseit" w:eastAsia="Larsseit" w:cs="Larsseit"/>
          <w:color w:val="00314A"/>
          <w:sz w:val="20"/>
          <w:szCs w:val="20"/>
          <w:lang w:val="en-GB"/>
        </w:rPr>
        <w:t>l</w:t>
      </w:r>
      <w:r w:rsidRPr="0C4B068C" w:rsidR="7CAD7C8B">
        <w:rPr>
          <w:rFonts w:ascii="Larsseit" w:hAnsi="Larsseit" w:eastAsia="Larsseit" w:cs="Larsseit"/>
          <w:color w:val="00314A"/>
          <w:sz w:val="20"/>
          <w:szCs w:val="20"/>
          <w:lang w:val="en-GB"/>
        </w:rPr>
        <w:t>ing and ensure consistency across the organization.</w:t>
      </w:r>
    </w:p>
    <w:p w:rsidRPr="003A3B4B" w:rsidR="00F93E00" w:rsidP="10CB4869" w:rsidRDefault="52D9001B" w14:paraId="11A0B302" w14:textId="76B682CC">
      <w:pPr>
        <w:pStyle w:val="NoSpacing"/>
        <w:numPr>
          <w:ilvl w:val="0"/>
          <w:numId w:val="17"/>
        </w:numPr>
        <w:rPr>
          <w:rFonts w:ascii="Larsseit" w:hAnsi="Larsseit" w:eastAsia="Larsseit" w:cs="Larsseit"/>
          <w:color w:val="00314A"/>
          <w:sz w:val="20"/>
        </w:rPr>
      </w:pPr>
      <w:r w:rsidRPr="003A3B4B">
        <w:rPr>
          <w:rFonts w:ascii="Larsseit" w:hAnsi="Larsseit" w:eastAsia="Larsseit" w:cs="Larsseit"/>
          <w:color w:val="00314A"/>
          <w:sz w:val="20"/>
        </w:rPr>
        <w:t>Data Governance</w:t>
      </w:r>
    </w:p>
    <w:p w:rsidRPr="003A3B4B" w:rsidR="00F93E00" w:rsidP="10CB4869" w:rsidRDefault="52D9001B" w14:paraId="73FCF437" w14:textId="0D3DE098">
      <w:pPr>
        <w:pStyle w:val="NoSpacing"/>
        <w:numPr>
          <w:ilvl w:val="1"/>
          <w:numId w:val="17"/>
        </w:numPr>
        <w:rPr>
          <w:rFonts w:ascii="Larsseit" w:hAnsi="Larsseit" w:eastAsia="Larsseit" w:cs="Larsseit"/>
          <w:color w:val="00314A"/>
          <w:sz w:val="20"/>
        </w:rPr>
      </w:pPr>
      <w:r w:rsidRPr="003A3B4B">
        <w:rPr>
          <w:rFonts w:ascii="Larsseit" w:hAnsi="Larsseit" w:eastAsia="Larsseit" w:cs="Larsseit"/>
          <w:color w:val="00314A"/>
          <w:sz w:val="20"/>
        </w:rPr>
        <w:t>Ensure compliance with data governance policies and standards.</w:t>
      </w:r>
    </w:p>
    <w:p w:rsidRPr="003A3B4B" w:rsidR="00F93E00" w:rsidP="10CB4869" w:rsidRDefault="52D9001B" w14:paraId="7320BD27" w14:textId="477DC4D0">
      <w:pPr>
        <w:pStyle w:val="ListParagraph"/>
        <w:numPr>
          <w:ilvl w:val="1"/>
          <w:numId w:val="17"/>
        </w:numPr>
        <w:rPr>
          <w:rFonts w:ascii="Larsseit" w:hAnsi="Larsseit" w:eastAsia="Larsseit" w:cs="Larsseit"/>
          <w:color w:val="00314A"/>
          <w:sz w:val="20"/>
          <w:szCs w:val="20"/>
          <w:lang w:val="en-GB"/>
        </w:rPr>
      </w:pPr>
      <w:r w:rsidRPr="003A3B4B">
        <w:rPr>
          <w:rFonts w:ascii="Larsseit" w:hAnsi="Larsseit" w:eastAsia="Larsseit" w:cs="Larsseit"/>
          <w:color w:val="00314A"/>
          <w:sz w:val="20"/>
          <w:szCs w:val="20"/>
          <w:lang w:val="en-GB"/>
        </w:rPr>
        <w:t>Implement data quality checks and measures to maintain high-quality data</w:t>
      </w:r>
    </w:p>
    <w:p w:rsidRPr="003A3B4B" w:rsidR="00F93E00" w:rsidDel="00CA0DF7" w:rsidP="10CB4869" w:rsidRDefault="7646E627" w14:paraId="56E56366" w14:textId="6AEBBA1F">
      <w:pPr>
        <w:pStyle w:val="ListParagraph"/>
        <w:numPr>
          <w:ilvl w:val="1"/>
          <w:numId w:val="17"/>
        </w:numPr>
        <w:rPr>
          <w:del w:author="Rutter, Adrian" w:date="2024-02-16T12:03:00Z" w:id="19"/>
          <w:rFonts w:ascii="Larsseit" w:hAnsi="Larsseit" w:eastAsia="Larsseit" w:cs="Larsseit"/>
          <w:color w:val="00314A"/>
          <w:sz w:val="20"/>
          <w:szCs w:val="20"/>
          <w:lang w:val="en-GB"/>
        </w:rPr>
      </w:pPr>
      <w:r w:rsidRPr="003A3B4B">
        <w:rPr>
          <w:rFonts w:ascii="Larsseit" w:hAnsi="Larsseit" w:eastAsia="Larsseit" w:cs="Larsseit"/>
          <w:color w:val="00314A"/>
          <w:sz w:val="20"/>
          <w:szCs w:val="20"/>
          <w:lang w:val="en-GB"/>
        </w:rPr>
        <w:t>Enforce data governance policies and standards to ensure data quality, security, and compliance.</w:t>
      </w:r>
    </w:p>
    <w:p w:rsidRPr="00786B14" w:rsidR="00F93E00" w:rsidP="00CA0DF7" w:rsidRDefault="00F93E00" w14:paraId="1357D199" w14:textId="4711AC00">
      <w:pPr>
        <w:pStyle w:val="ListParagraph"/>
        <w:numPr>
          <w:ilvl w:val="1"/>
          <w:numId w:val="17"/>
        </w:numPr>
        <w:rPr>
          <w:rFonts w:ascii="Larsseit" w:hAnsi="Larsseit" w:eastAsia="Larsseit" w:cs="Larsseit"/>
          <w:color w:val="00314A"/>
          <w:sz w:val="20"/>
          <w:szCs w:val="20"/>
          <w:lang w:val="en-GB"/>
        </w:rPr>
      </w:pPr>
    </w:p>
    <w:p w:rsidRPr="003A3B4B" w:rsidR="00F93E00" w:rsidP="10CB4869" w:rsidRDefault="107CB167" w14:paraId="41288427" w14:textId="79FA67F4">
      <w:pPr>
        <w:pStyle w:val="NoSpacing"/>
        <w:numPr>
          <w:ilvl w:val="0"/>
          <w:numId w:val="17"/>
        </w:numPr>
        <w:rPr>
          <w:rFonts w:ascii="Larsseit" w:hAnsi="Larsseit" w:eastAsia="Larsseit" w:cs="Larsseit"/>
          <w:color w:val="00314A"/>
          <w:sz w:val="20"/>
        </w:rPr>
      </w:pPr>
      <w:commentRangeStart w:id="20"/>
      <w:r w:rsidRPr="0C4B068C" w:rsidR="107CB167">
        <w:rPr>
          <w:rFonts w:ascii="Larsseit" w:hAnsi="Larsseit" w:eastAsia="Larsseit" w:cs="Larsseit"/>
          <w:color w:val="00314A"/>
          <w:sz w:val="20"/>
          <w:szCs w:val="20"/>
        </w:rPr>
        <w:t xml:space="preserve">Data Engineering </w:t>
      </w:r>
      <w:commentRangeEnd w:id="20"/>
      <w:r>
        <w:rPr>
          <w:rStyle w:val="CommentReference"/>
        </w:rPr>
        <w:commentReference w:id="20"/>
      </w:r>
    </w:p>
    <w:p w:rsidRPr="003A3B4B" w:rsidR="00410E53" w:rsidP="00410E53" w:rsidRDefault="00410E53" w14:paraId="1DCB1A18" w14:textId="77777777" w14:noSpellErr="1">
      <w:pPr>
        <w:pStyle w:val="ListParagraph"/>
        <w:numPr>
          <w:ilvl w:val="1"/>
          <w:numId w:val="17"/>
        </w:numPr>
        <w:rPr>
          <w:rFonts w:ascii="Larsseit" w:hAnsi="Larsseit" w:eastAsia="Larsseit" w:cs="Larsseit"/>
          <w:color w:val="00314A"/>
          <w:sz w:val="20"/>
          <w:szCs w:val="20"/>
          <w:lang w:val="en-GB"/>
        </w:rPr>
      </w:pPr>
      <w:r w:rsidRPr="0C4B068C" w:rsidR="00410E53">
        <w:rPr>
          <w:rFonts w:ascii="Larsseit" w:hAnsi="Larsseit" w:eastAsia="Larsseit" w:cs="Larsseit"/>
          <w:color w:val="00314A"/>
          <w:sz w:val="20"/>
          <w:szCs w:val="20"/>
          <w:lang w:val="en-GB"/>
        </w:rPr>
        <w:t>Collaborate with cross-functional teams to understand data requirements and implement solutions that meet business needs</w:t>
      </w:r>
    </w:p>
    <w:p w:rsidRPr="003A3B4B" w:rsidR="00F93E00" w:rsidP="0C4B068C" w:rsidRDefault="00B56B53" w14:paraId="78BB8F4E" w14:textId="72441EB3">
      <w:pPr>
        <w:pStyle w:val="NoSpacing"/>
        <w:numPr>
          <w:ilvl w:val="1"/>
          <w:numId w:val="17"/>
        </w:numPr>
        <w:rPr>
          <w:rFonts w:ascii="Larsseit" w:hAnsi="Larsseit" w:eastAsia="Larsseit" w:cs="Larsseit"/>
          <w:color w:val="00314A"/>
          <w:sz w:val="20"/>
          <w:szCs w:val="20"/>
        </w:rPr>
      </w:pPr>
      <w:r w:rsidRPr="0C4B068C" w:rsidR="00B56B53">
        <w:rPr>
          <w:rFonts w:ascii="Larsseit" w:hAnsi="Larsseit" w:eastAsia="Larsseit" w:cs="Larsseit"/>
          <w:color w:val="00314A"/>
          <w:sz w:val="20"/>
          <w:szCs w:val="20"/>
        </w:rPr>
        <w:t xml:space="preserve">Design, develop and </w:t>
      </w:r>
      <w:r w:rsidRPr="0C4B068C" w:rsidR="00B56B53">
        <w:rPr>
          <w:rFonts w:ascii="Larsseit" w:hAnsi="Larsseit" w:eastAsia="Larsseit" w:cs="Larsseit"/>
          <w:color w:val="00314A"/>
          <w:sz w:val="20"/>
          <w:szCs w:val="20"/>
        </w:rPr>
        <w:t>maintain</w:t>
      </w:r>
      <w:r w:rsidRPr="0C4B068C" w:rsidR="00B56B53">
        <w:rPr>
          <w:rFonts w:ascii="Larsseit" w:hAnsi="Larsseit" w:eastAsia="Larsseit" w:cs="Larsseit"/>
          <w:color w:val="00314A"/>
          <w:sz w:val="20"/>
          <w:szCs w:val="20"/>
        </w:rPr>
        <w:t xml:space="preserve"> innovative solutions</w:t>
      </w:r>
      <w:r w:rsidRPr="0C4B068C" w:rsidR="00410E53">
        <w:rPr>
          <w:rFonts w:ascii="Larsseit" w:hAnsi="Larsseit" w:eastAsia="Larsseit" w:cs="Larsseit"/>
          <w:color w:val="00314A"/>
          <w:sz w:val="20"/>
          <w:szCs w:val="20"/>
        </w:rPr>
        <w:t xml:space="preserve"> to </w:t>
      </w:r>
      <w:r w:rsidRPr="0C4B068C" w:rsidR="00410E53">
        <w:rPr>
          <w:rFonts w:ascii="Larsseit" w:hAnsi="Larsseit" w:eastAsia="Larsseit" w:cs="Larsseit"/>
          <w:color w:val="00314A"/>
          <w:sz w:val="20"/>
          <w:szCs w:val="20"/>
        </w:rPr>
        <w:t>facilitate</w:t>
      </w:r>
      <w:r w:rsidRPr="0C4B068C" w:rsidR="00410E53">
        <w:rPr>
          <w:rFonts w:ascii="Larsseit" w:hAnsi="Larsseit" w:eastAsia="Larsseit" w:cs="Larsseit"/>
          <w:color w:val="00314A"/>
          <w:sz w:val="20"/>
          <w:szCs w:val="20"/>
        </w:rPr>
        <w:t xml:space="preserve"> </w:t>
      </w:r>
      <w:r w:rsidRPr="0C4B068C" w:rsidR="00410E53">
        <w:rPr>
          <w:rFonts w:ascii="Larsseit" w:hAnsi="Larsseit" w:eastAsia="Larsseit" w:cs="Larsseit"/>
          <w:color w:val="00314A"/>
          <w:sz w:val="20"/>
          <w:szCs w:val="20"/>
        </w:rPr>
        <w:t xml:space="preserve">efficiently </w:t>
      </w:r>
      <w:r w:rsidRPr="0C4B068C" w:rsidR="050C15C2">
        <w:rPr>
          <w:rFonts w:ascii="Larsseit" w:hAnsi="Larsseit" w:eastAsia="Larsseit" w:cs="Larsseit"/>
          <w:color w:val="00314A"/>
          <w:sz w:val="20"/>
          <w:szCs w:val="20"/>
        </w:rPr>
        <w:t>extract</w:t>
      </w:r>
      <w:r w:rsidRPr="0C4B068C" w:rsidR="00410E53">
        <w:rPr>
          <w:rFonts w:ascii="Larsseit" w:hAnsi="Larsseit" w:eastAsia="Larsseit" w:cs="Larsseit"/>
          <w:color w:val="00314A"/>
          <w:sz w:val="20"/>
          <w:szCs w:val="20"/>
        </w:rPr>
        <w:t>ing</w:t>
      </w:r>
      <w:r w:rsidRPr="0C4B068C" w:rsidR="050C15C2">
        <w:rPr>
          <w:rFonts w:ascii="Larsseit" w:hAnsi="Larsseit" w:eastAsia="Larsseit" w:cs="Larsseit"/>
          <w:color w:val="00314A"/>
          <w:sz w:val="20"/>
          <w:szCs w:val="20"/>
        </w:rPr>
        <w:t xml:space="preserve">, </w:t>
      </w:r>
      <w:r w:rsidRPr="0C4B068C" w:rsidR="00FF0422">
        <w:rPr>
          <w:rFonts w:ascii="Larsseit" w:hAnsi="Larsseit" w:eastAsia="Larsseit" w:cs="Larsseit"/>
          <w:color w:val="00314A"/>
          <w:sz w:val="20"/>
          <w:szCs w:val="20"/>
        </w:rPr>
        <w:t>transforming,</w:t>
      </w:r>
      <w:r w:rsidRPr="0C4B068C" w:rsidR="050C15C2">
        <w:rPr>
          <w:rFonts w:ascii="Larsseit" w:hAnsi="Larsseit" w:eastAsia="Larsseit" w:cs="Larsseit"/>
          <w:color w:val="00314A"/>
          <w:sz w:val="20"/>
          <w:szCs w:val="20"/>
        </w:rPr>
        <w:t xml:space="preserve"> and load</w:t>
      </w:r>
      <w:r w:rsidRPr="0C4B068C" w:rsidR="00410E53">
        <w:rPr>
          <w:rFonts w:ascii="Larsseit" w:hAnsi="Larsseit" w:eastAsia="Larsseit" w:cs="Larsseit"/>
          <w:color w:val="00314A"/>
          <w:sz w:val="20"/>
          <w:szCs w:val="20"/>
        </w:rPr>
        <w:t>ing</w:t>
      </w:r>
      <w:r w:rsidRPr="0C4B068C" w:rsidR="050C15C2">
        <w:rPr>
          <w:rFonts w:ascii="Larsseit" w:hAnsi="Larsseit" w:eastAsia="Larsseit" w:cs="Larsseit"/>
          <w:color w:val="00314A"/>
          <w:sz w:val="20"/>
          <w:szCs w:val="20"/>
        </w:rPr>
        <w:t xml:space="preserve"> data</w:t>
      </w:r>
      <w:r w:rsidRPr="0C4B068C" w:rsidR="005C0872">
        <w:rPr>
          <w:rFonts w:ascii="Larsseit" w:hAnsi="Larsseit" w:eastAsia="Larsseit" w:cs="Larsseit"/>
          <w:color w:val="00314A"/>
          <w:sz w:val="20"/>
          <w:szCs w:val="20"/>
        </w:rPr>
        <w:t xml:space="preserve"> </w:t>
      </w:r>
      <w:r w:rsidRPr="0C4B068C" w:rsidR="00D200E7">
        <w:rPr>
          <w:rFonts w:ascii="Larsseit" w:hAnsi="Larsseit" w:eastAsia="Larsseit" w:cs="Larsseit"/>
          <w:color w:val="00314A"/>
          <w:sz w:val="20"/>
          <w:szCs w:val="20"/>
        </w:rPr>
        <w:t xml:space="preserve">from </w:t>
      </w:r>
      <w:r w:rsidRPr="0C4B068C" w:rsidR="00D200E7">
        <w:rPr>
          <w:rFonts w:ascii="Larsseit" w:hAnsi="Larsseit" w:eastAsia="Larsseit" w:cs="Larsseit"/>
          <w:color w:val="00314A"/>
          <w:sz w:val="20"/>
          <w:szCs w:val="20"/>
        </w:rPr>
        <w:t xml:space="preserve">appropriate </w:t>
      </w:r>
      <w:r w:rsidRPr="0C4B068C" w:rsidR="00F03A8C">
        <w:rPr>
          <w:rFonts w:ascii="Larsseit" w:hAnsi="Larsseit" w:eastAsia="Larsseit" w:cs="Larsseit"/>
          <w:color w:val="00314A"/>
          <w:sz w:val="20"/>
          <w:szCs w:val="20"/>
        </w:rPr>
        <w:t>data</w:t>
      </w:r>
      <w:r w:rsidRPr="0C4B068C" w:rsidR="00F03A8C">
        <w:rPr>
          <w:rFonts w:ascii="Larsseit" w:hAnsi="Larsseit" w:eastAsia="Larsseit" w:cs="Larsseit"/>
          <w:color w:val="00314A"/>
          <w:sz w:val="20"/>
          <w:szCs w:val="20"/>
        </w:rPr>
        <w:t xml:space="preserve"> </w:t>
      </w:r>
      <w:r w:rsidRPr="0C4B068C" w:rsidR="00D200E7">
        <w:rPr>
          <w:rFonts w:ascii="Larsseit" w:hAnsi="Larsseit" w:eastAsia="Larsseit" w:cs="Larsseit"/>
          <w:color w:val="00314A"/>
          <w:sz w:val="20"/>
          <w:szCs w:val="20"/>
        </w:rPr>
        <w:t>sources</w:t>
      </w:r>
      <w:r w:rsidRPr="0C4B068C" w:rsidR="00D200E7">
        <w:rPr>
          <w:rFonts w:ascii="Larsseit" w:hAnsi="Larsseit" w:eastAsia="Larsseit" w:cs="Larsseit"/>
          <w:color w:val="00314A"/>
          <w:sz w:val="20"/>
          <w:szCs w:val="20"/>
        </w:rPr>
        <w:t xml:space="preserve"> </w:t>
      </w:r>
      <w:r w:rsidRPr="0C4B068C" w:rsidR="005C0872">
        <w:rPr>
          <w:rFonts w:ascii="Larsseit" w:hAnsi="Larsseit" w:eastAsia="Larsseit" w:cs="Larsseit"/>
          <w:color w:val="00314A"/>
          <w:sz w:val="20"/>
          <w:szCs w:val="20"/>
        </w:rPr>
        <w:t xml:space="preserve">using Microsoft Azure </w:t>
      </w:r>
      <w:r w:rsidRPr="0C4B068C" w:rsidR="005C0872">
        <w:rPr>
          <w:rFonts w:ascii="Larsseit" w:hAnsi="Larsseit" w:eastAsia="Larsseit" w:cs="Larsseit"/>
          <w:color w:val="00314A"/>
          <w:sz w:val="20"/>
          <w:szCs w:val="20"/>
        </w:rPr>
        <w:t xml:space="preserve">data management </w:t>
      </w:r>
      <w:r w:rsidRPr="0C4B068C" w:rsidR="005C0872">
        <w:rPr>
          <w:rFonts w:ascii="Larsseit" w:hAnsi="Larsseit" w:eastAsia="Larsseit" w:cs="Larsseit"/>
          <w:color w:val="00314A"/>
          <w:sz w:val="20"/>
          <w:szCs w:val="20"/>
        </w:rPr>
        <w:t xml:space="preserve">capabilities </w:t>
      </w:r>
      <w:r w:rsidRPr="0C4B068C" w:rsidR="00D200E7">
        <w:rPr>
          <w:rFonts w:ascii="Larsseit" w:hAnsi="Larsseit" w:eastAsia="Larsseit" w:cs="Larsseit"/>
          <w:color w:val="00314A"/>
          <w:sz w:val="20"/>
          <w:szCs w:val="20"/>
        </w:rPr>
        <w:t>and make this data available to the business</w:t>
      </w:r>
      <w:r w:rsidRPr="0C4B068C" w:rsidR="005C0872">
        <w:rPr>
          <w:rFonts w:ascii="Larsseit" w:hAnsi="Larsseit" w:eastAsia="Larsseit" w:cs="Larsseit"/>
          <w:color w:val="00314A"/>
          <w:sz w:val="20"/>
          <w:szCs w:val="20"/>
        </w:rPr>
        <w:t xml:space="preserve"> </w:t>
      </w:r>
      <w:r w:rsidRPr="0C4B068C" w:rsidR="00637729">
        <w:rPr>
          <w:rFonts w:ascii="Larsseit" w:hAnsi="Larsseit" w:eastAsia="Larsseit" w:cs="Larsseit"/>
          <w:color w:val="00314A"/>
          <w:sz w:val="20"/>
          <w:szCs w:val="20"/>
        </w:rPr>
        <w:t xml:space="preserve">in </w:t>
      </w:r>
      <w:r w:rsidRPr="0C4B068C" w:rsidR="00637729">
        <w:rPr>
          <w:rFonts w:ascii="Larsseit" w:hAnsi="Larsseit" w:eastAsia="Larsseit" w:cs="Larsseit"/>
          <w:color w:val="00314A"/>
          <w:sz w:val="20"/>
          <w:szCs w:val="20"/>
        </w:rPr>
        <w:t>a timely</w:t>
      </w:r>
      <w:r w:rsidRPr="0C4B068C" w:rsidR="00637729">
        <w:rPr>
          <w:rFonts w:ascii="Larsseit" w:hAnsi="Larsseit" w:eastAsia="Larsseit" w:cs="Larsseit"/>
          <w:color w:val="00314A"/>
          <w:sz w:val="20"/>
          <w:szCs w:val="20"/>
        </w:rPr>
        <w:t xml:space="preserve"> fashion </w:t>
      </w:r>
      <w:r w:rsidRPr="0C4B068C" w:rsidR="00637729">
        <w:rPr>
          <w:rFonts w:ascii="Larsseit" w:hAnsi="Larsseit" w:eastAsia="Larsseit" w:cs="Larsseit"/>
          <w:color w:val="00314A"/>
          <w:sz w:val="20"/>
          <w:szCs w:val="20"/>
        </w:rPr>
        <w:t xml:space="preserve">in order </w:t>
      </w:r>
      <w:r w:rsidRPr="0C4B068C" w:rsidR="005C0872">
        <w:rPr>
          <w:rFonts w:ascii="Larsseit" w:hAnsi="Larsseit" w:eastAsia="Larsseit" w:cs="Larsseit"/>
          <w:color w:val="00314A"/>
          <w:sz w:val="20"/>
          <w:szCs w:val="20"/>
        </w:rPr>
        <w:t>to</w:t>
      </w:r>
      <w:r w:rsidRPr="0C4B068C" w:rsidR="005C0872">
        <w:rPr>
          <w:rFonts w:ascii="Larsseit" w:hAnsi="Larsseit" w:eastAsia="Larsseit" w:cs="Larsseit"/>
          <w:color w:val="00314A"/>
          <w:sz w:val="20"/>
          <w:szCs w:val="20"/>
        </w:rPr>
        <w:t xml:space="preserve"> meet business requirements</w:t>
      </w:r>
    </w:p>
    <w:p w:rsidRPr="003A3B4B" w:rsidR="00F93E00" w:rsidP="0C4B068C" w:rsidRDefault="00F93E00" w14:paraId="1AFA3DAF" w14:textId="75F37349">
      <w:pPr>
        <w:pStyle w:val="NoSpacing"/>
        <w:numPr>
          <w:ilvl w:val="1"/>
          <w:numId w:val="17"/>
        </w:numPr>
        <w:rPr>
          <w:rFonts w:ascii="Larsseit" w:hAnsi="Larsseit" w:eastAsia="Larsseit" w:cs="Larsseit"/>
          <w:color w:val="00314A"/>
          <w:sz w:val="20"/>
          <w:szCs w:val="20"/>
        </w:rPr>
      </w:pPr>
      <w:r w:rsidRPr="0C4B068C" w:rsidR="00F93E00">
        <w:rPr>
          <w:rFonts w:ascii="Larsseit" w:hAnsi="Larsseit" w:eastAsia="Larsseit" w:cs="Larsseit"/>
          <w:color w:val="00314A"/>
          <w:sz w:val="20"/>
          <w:szCs w:val="20"/>
        </w:rPr>
        <w:t xml:space="preserve">Manage, </w:t>
      </w:r>
      <w:r w:rsidRPr="0C4B068C" w:rsidR="00F93E00">
        <w:rPr>
          <w:rFonts w:ascii="Larsseit" w:hAnsi="Larsseit" w:eastAsia="Larsseit" w:cs="Larsseit"/>
          <w:color w:val="00314A"/>
          <w:sz w:val="20"/>
          <w:szCs w:val="20"/>
        </w:rPr>
        <w:t>monitor</w:t>
      </w:r>
      <w:r w:rsidRPr="0C4B068C" w:rsidR="00F93E00">
        <w:rPr>
          <w:rFonts w:ascii="Larsseit" w:hAnsi="Larsseit" w:eastAsia="Larsseit" w:cs="Larsseit"/>
          <w:color w:val="00314A"/>
          <w:sz w:val="20"/>
          <w:szCs w:val="20"/>
        </w:rPr>
        <w:t>, and ensure the security and privacy of data to satisfy business needs</w:t>
      </w:r>
    </w:p>
    <w:p w:rsidRPr="003A3B4B" w:rsidR="00F93E00" w:rsidP="0C4B068C" w:rsidRDefault="00F93E00" w14:paraId="18AFDE3C" w14:textId="12411B70">
      <w:pPr>
        <w:pStyle w:val="NoSpacing"/>
        <w:numPr>
          <w:ilvl w:val="1"/>
          <w:numId w:val="17"/>
        </w:numPr>
        <w:rPr>
          <w:rFonts w:ascii="Larsseit" w:hAnsi="Larsseit" w:eastAsia="Larsseit" w:cs="Larsseit"/>
          <w:color w:val="00314A"/>
          <w:sz w:val="20"/>
          <w:szCs w:val="20"/>
        </w:rPr>
      </w:pPr>
      <w:r w:rsidRPr="0C4B068C" w:rsidR="00F93E00">
        <w:rPr>
          <w:rFonts w:ascii="Larsseit" w:hAnsi="Larsseit" w:eastAsia="Larsseit" w:cs="Larsseit"/>
          <w:color w:val="00314A"/>
          <w:sz w:val="20"/>
          <w:szCs w:val="20"/>
        </w:rPr>
        <w:t xml:space="preserve">Solution design using Microsoft </w:t>
      </w:r>
      <w:r w:rsidRPr="0C4B068C" w:rsidR="00F03A8C">
        <w:rPr>
          <w:rFonts w:ascii="Larsseit" w:hAnsi="Larsseit" w:eastAsia="Larsseit" w:cs="Larsseit"/>
          <w:color w:val="00314A"/>
          <w:sz w:val="20"/>
          <w:szCs w:val="20"/>
        </w:rPr>
        <w:t xml:space="preserve">Cloud </w:t>
      </w:r>
      <w:r w:rsidRPr="0C4B068C" w:rsidR="00F93E00">
        <w:rPr>
          <w:rFonts w:ascii="Larsseit" w:hAnsi="Larsseit" w:eastAsia="Larsseit" w:cs="Larsseit"/>
          <w:color w:val="00314A"/>
          <w:sz w:val="20"/>
          <w:szCs w:val="20"/>
        </w:rPr>
        <w:t>services and other tools</w:t>
      </w:r>
    </w:p>
    <w:p w:rsidRPr="003A3B4B" w:rsidR="00F93E00" w:rsidP="10CB4869" w:rsidRDefault="00F93E00" w14:paraId="0EA31085" w14:textId="77777777">
      <w:pPr>
        <w:pStyle w:val="NoSpacing"/>
        <w:numPr>
          <w:ilvl w:val="1"/>
          <w:numId w:val="17"/>
        </w:numPr>
        <w:rPr>
          <w:rFonts w:ascii="Larsseit" w:hAnsi="Larsseit" w:eastAsia="Larsseit" w:cs="Larsseit"/>
          <w:color w:val="00314A"/>
          <w:sz w:val="20"/>
        </w:rPr>
      </w:pPr>
      <w:r w:rsidRPr="0C4B068C" w:rsidR="00F93E00">
        <w:rPr>
          <w:rFonts w:ascii="Larsseit" w:hAnsi="Larsseit" w:eastAsia="Larsseit" w:cs="Larsseit"/>
          <w:color w:val="00314A"/>
          <w:sz w:val="20"/>
          <w:szCs w:val="20"/>
        </w:rPr>
        <w:t>Ability to automate tasks and deploy production standard code (with unit testing, continuous integration, versioning etc.)</w:t>
      </w:r>
    </w:p>
    <w:p w:rsidRPr="003A3B4B" w:rsidR="000D3C94" w:rsidP="0C4B068C" w:rsidRDefault="000D3C94" w14:paraId="7F2F8127" w14:textId="1DA86559">
      <w:pPr>
        <w:pStyle w:val="NoSpacing"/>
        <w:numPr>
          <w:ilvl w:val="1"/>
          <w:numId w:val="17"/>
        </w:numPr>
        <w:rPr>
          <w:rFonts w:ascii="Larsseit" w:hAnsi="Larsseit" w:eastAsia="Larsseit" w:cs="Larsseit"/>
          <w:color w:val="00314A"/>
          <w:sz w:val="20"/>
          <w:szCs w:val="20"/>
        </w:rPr>
      </w:pPr>
      <w:r w:rsidRPr="0C4B068C" w:rsidR="000D3C94">
        <w:rPr>
          <w:rFonts w:ascii="Larsseit" w:hAnsi="Larsseit" w:eastAsia="Larsseit" w:cs="Larsseit"/>
          <w:color w:val="00314A"/>
          <w:sz w:val="20"/>
          <w:szCs w:val="20"/>
        </w:rPr>
        <w:t>Identify</w:t>
      </w:r>
      <w:r w:rsidRPr="0C4B068C" w:rsidR="000D3C94">
        <w:rPr>
          <w:rFonts w:ascii="Larsseit" w:hAnsi="Larsseit" w:eastAsia="Larsseit" w:cs="Larsseit"/>
          <w:color w:val="00314A"/>
          <w:sz w:val="20"/>
          <w:szCs w:val="20"/>
        </w:rPr>
        <w:t>, collect, organise and store required data</w:t>
      </w:r>
    </w:p>
    <w:p w:rsidRPr="003A3B4B" w:rsidR="00E65624" w:rsidP="0C4B068C" w:rsidRDefault="008B174A" w14:paraId="1BA9C6E1" w14:textId="6022C94C">
      <w:pPr>
        <w:pStyle w:val="NoSpacing"/>
        <w:numPr>
          <w:ilvl w:val="1"/>
          <w:numId w:val="17"/>
        </w:numPr>
        <w:rPr>
          <w:rFonts w:ascii="Larsseit" w:hAnsi="Larsseit" w:eastAsia="Larsseit" w:cs="Larsseit"/>
          <w:color w:val="00314A"/>
          <w:sz w:val="20"/>
          <w:szCs w:val="20"/>
        </w:rPr>
      </w:pPr>
      <w:r w:rsidRPr="0C4B068C" w:rsidR="008B174A">
        <w:rPr>
          <w:rFonts w:ascii="Larsseit" w:hAnsi="Larsseit" w:eastAsia="Larsseit" w:cs="Larsseit"/>
          <w:color w:val="00314A"/>
          <w:sz w:val="20"/>
          <w:szCs w:val="20"/>
        </w:rPr>
        <w:t xml:space="preserve">Collaborate with cross-functional teams to </w:t>
      </w:r>
      <w:r w:rsidRPr="0C4B068C" w:rsidR="008B174A">
        <w:rPr>
          <w:rFonts w:ascii="Larsseit" w:hAnsi="Larsseit" w:eastAsia="Larsseit" w:cs="Larsseit"/>
          <w:color w:val="00314A"/>
          <w:sz w:val="20"/>
          <w:szCs w:val="20"/>
        </w:rPr>
        <w:t>design</w:t>
      </w:r>
      <w:r w:rsidRPr="0C4B068C" w:rsidR="00E65624">
        <w:rPr>
          <w:rFonts w:ascii="Larsseit" w:hAnsi="Larsseit" w:eastAsia="Larsseit" w:cs="Larsseit"/>
          <w:color w:val="00314A"/>
          <w:sz w:val="20"/>
          <w:szCs w:val="20"/>
        </w:rPr>
        <w:t xml:space="preserve">, </w:t>
      </w:r>
      <w:r w:rsidRPr="0C4B068C" w:rsidR="00E65624">
        <w:rPr>
          <w:rFonts w:ascii="Larsseit" w:hAnsi="Larsseit" w:eastAsia="Larsseit" w:cs="Larsseit"/>
          <w:color w:val="00314A"/>
          <w:sz w:val="20"/>
          <w:szCs w:val="20"/>
        </w:rPr>
        <w:t>develop</w:t>
      </w:r>
      <w:r w:rsidRPr="0C4B068C" w:rsidR="00E65624">
        <w:rPr>
          <w:rFonts w:ascii="Larsseit" w:hAnsi="Larsseit" w:eastAsia="Larsseit" w:cs="Larsseit"/>
          <w:color w:val="00314A"/>
          <w:sz w:val="20"/>
          <w:szCs w:val="20"/>
        </w:rPr>
        <w:t xml:space="preserve"> and implement risk analysis calculations to support risk management and risk control of Corona Energy’s energy market and </w:t>
      </w:r>
      <w:r w:rsidRPr="0C4B068C" w:rsidR="00E65624">
        <w:rPr>
          <w:rFonts w:ascii="Larsseit" w:hAnsi="Larsseit" w:eastAsia="Larsseit" w:cs="Larsseit"/>
          <w:color w:val="00314A"/>
          <w:sz w:val="20"/>
          <w:szCs w:val="20"/>
        </w:rPr>
        <w:t>Non-Commodity</w:t>
      </w:r>
      <w:r w:rsidRPr="0C4B068C" w:rsidR="00E65624">
        <w:rPr>
          <w:rFonts w:ascii="Larsseit" w:hAnsi="Larsseit" w:eastAsia="Larsseit" w:cs="Larsseit"/>
          <w:color w:val="00314A"/>
          <w:sz w:val="20"/>
          <w:szCs w:val="20"/>
        </w:rPr>
        <w:t xml:space="preserve"> risk portfolio</w:t>
      </w:r>
      <w:proofErr w:type="gramStart"/>
      <w:proofErr w:type="gramEnd"/>
    </w:p>
    <w:p w:rsidR="00465681" w:rsidP="0C4B068C" w:rsidRDefault="00465681" w14:paraId="2BF77A7E" w14:textId="61122CBB">
      <w:pPr>
        <w:pStyle w:val="NoSpacing"/>
        <w:numPr>
          <w:ilvl w:val="1"/>
          <w:numId w:val="17"/>
        </w:numPr>
        <w:rPr>
          <w:rFonts w:ascii="Larsseit" w:hAnsi="Larsseit" w:eastAsia="Larsseit" w:cs="Larsseit"/>
          <w:color w:val="00314A"/>
          <w:sz w:val="20"/>
          <w:szCs w:val="20"/>
        </w:rPr>
      </w:pPr>
      <w:r w:rsidRPr="0C4B068C" w:rsidR="008B174A">
        <w:rPr>
          <w:rFonts w:ascii="Larsseit" w:hAnsi="Larsseit" w:eastAsia="Larsseit" w:cs="Larsseit"/>
          <w:color w:val="00314A"/>
          <w:sz w:val="20"/>
          <w:szCs w:val="20"/>
        </w:rPr>
        <w:t>P</w:t>
      </w:r>
      <w:r w:rsidRPr="0C4B068C" w:rsidR="00465681">
        <w:rPr>
          <w:rFonts w:ascii="Larsseit" w:hAnsi="Larsseit" w:eastAsia="Larsseit" w:cs="Larsseit"/>
          <w:color w:val="00314A"/>
          <w:sz w:val="20"/>
          <w:szCs w:val="20"/>
        </w:rPr>
        <w:t xml:space="preserve">erform </w:t>
      </w:r>
      <w:r w:rsidRPr="0C4B068C" w:rsidR="00465681">
        <w:rPr>
          <w:rFonts w:ascii="Larsseit" w:hAnsi="Larsseit" w:eastAsia="Larsseit" w:cs="Larsseit"/>
          <w:color w:val="00314A"/>
          <w:sz w:val="20"/>
          <w:szCs w:val="20"/>
        </w:rPr>
        <w:t>adhoc</w:t>
      </w:r>
      <w:r w:rsidRPr="0C4B068C" w:rsidR="00465681">
        <w:rPr>
          <w:rFonts w:ascii="Larsseit" w:hAnsi="Larsseit" w:eastAsia="Larsseit" w:cs="Larsseit"/>
          <w:color w:val="00314A"/>
          <w:sz w:val="20"/>
          <w:szCs w:val="20"/>
        </w:rPr>
        <w:t xml:space="preserve"> analysis on large data sets to support impact analysis and </w:t>
      </w:r>
      <w:r w:rsidRPr="0C4B068C" w:rsidR="00340748">
        <w:rPr>
          <w:rFonts w:ascii="Larsseit" w:hAnsi="Larsseit" w:eastAsia="Larsseit" w:cs="Larsseit"/>
          <w:color w:val="00314A"/>
          <w:sz w:val="20"/>
          <w:szCs w:val="20"/>
        </w:rPr>
        <w:t>business decision making.</w:t>
      </w:r>
    </w:p>
    <w:p w:rsidRPr="00CE381E" w:rsidR="00CE381E" w:rsidP="00CE381E" w:rsidRDefault="00CE381E" w14:paraId="3D3331D8" w14:textId="77777777" w14:noSpellErr="1">
      <w:pPr>
        <w:pStyle w:val="ListParagraph"/>
        <w:numPr>
          <w:ilvl w:val="1"/>
          <w:numId w:val="17"/>
        </w:numPr>
        <w:rPr>
          <w:rFonts w:ascii="Larsseit" w:hAnsi="Larsseit" w:eastAsia="Larsseit" w:cs="Larsseit"/>
          <w:color w:val="00314A"/>
          <w:sz w:val="20"/>
          <w:szCs w:val="20"/>
          <w:lang w:val="en-GB"/>
        </w:rPr>
      </w:pPr>
      <w:r w:rsidRPr="0C4B068C" w:rsidR="00CE381E">
        <w:rPr>
          <w:rFonts w:ascii="Larsseit" w:hAnsi="Larsseit" w:eastAsia="Larsseit" w:cs="Larsseit"/>
          <w:color w:val="00314A"/>
          <w:sz w:val="20"/>
          <w:szCs w:val="20"/>
          <w:lang w:val="en-GB"/>
        </w:rPr>
        <w:t>Promote, and whenever possible enforce, data engineering best practices in all implementations and through peer review</w:t>
      </w:r>
    </w:p>
    <w:p w:rsidRPr="003A3B4B" w:rsidR="00465681" w:rsidP="0C4B068C" w:rsidRDefault="00465681" w14:paraId="50230C6A" w14:textId="30B07EF2">
      <w:pPr>
        <w:pStyle w:val="NoSpacing"/>
        <w:numPr>
          <w:ilvl w:val="1"/>
          <w:numId w:val="17"/>
        </w:numPr>
        <w:rPr>
          <w:rFonts w:ascii="Larsseit" w:hAnsi="Larsseit" w:eastAsia="Larsseit" w:cs="Larsseit"/>
          <w:color w:val="00314A"/>
          <w:sz w:val="20"/>
          <w:szCs w:val="20"/>
        </w:rPr>
      </w:pPr>
      <w:r w:rsidRPr="0C4B068C" w:rsidR="00465681">
        <w:rPr>
          <w:rFonts w:ascii="Larsseit" w:hAnsi="Larsseit" w:eastAsia="Larsseit" w:cs="Larsseit"/>
          <w:color w:val="00314A"/>
          <w:sz w:val="20"/>
          <w:szCs w:val="20"/>
        </w:rPr>
        <w:t xml:space="preserve">In conjunction with our Learning and Development Team, </w:t>
      </w:r>
      <w:r w:rsidRPr="0C4B068C" w:rsidR="00FF0422">
        <w:rPr>
          <w:rFonts w:ascii="Larsseit" w:hAnsi="Larsseit" w:eastAsia="Larsseit" w:cs="Larsseit"/>
          <w:color w:val="00314A"/>
          <w:sz w:val="20"/>
          <w:szCs w:val="20"/>
        </w:rPr>
        <w:t>design</w:t>
      </w:r>
      <w:r w:rsidRPr="0C4B068C" w:rsidR="00277888">
        <w:rPr>
          <w:rFonts w:ascii="Larsseit" w:hAnsi="Larsseit" w:eastAsia="Larsseit" w:cs="Larsseit"/>
          <w:color w:val="00314A"/>
          <w:sz w:val="20"/>
          <w:szCs w:val="20"/>
        </w:rPr>
        <w:t xml:space="preserve"> and lead </w:t>
      </w:r>
      <w:r w:rsidRPr="0C4B068C" w:rsidR="00FF0422">
        <w:rPr>
          <w:rFonts w:ascii="Larsseit" w:hAnsi="Larsseit" w:eastAsia="Larsseit" w:cs="Larsseit"/>
          <w:color w:val="00314A"/>
          <w:sz w:val="20"/>
          <w:szCs w:val="20"/>
        </w:rPr>
        <w:t xml:space="preserve">knowledge transfer sessions </w:t>
      </w:r>
      <w:r w:rsidRPr="0C4B068C" w:rsidR="00465681">
        <w:rPr>
          <w:rFonts w:ascii="Larsseit" w:hAnsi="Larsseit" w:eastAsia="Larsseit" w:cs="Larsseit"/>
          <w:color w:val="00314A"/>
          <w:sz w:val="20"/>
          <w:szCs w:val="20"/>
        </w:rPr>
        <w:t>to support upskilling team and business in modern data handling and analytical software (e.g. SQL</w:t>
      </w:r>
      <w:r w:rsidRPr="0C4B068C" w:rsidR="000279A9">
        <w:rPr>
          <w:rFonts w:ascii="Larsseit" w:hAnsi="Larsseit" w:eastAsia="Larsseit" w:cs="Larsseit"/>
          <w:color w:val="00314A"/>
          <w:sz w:val="20"/>
          <w:szCs w:val="20"/>
        </w:rPr>
        <w:t>, Power</w:t>
      </w:r>
      <w:r w:rsidRPr="0C4B068C" w:rsidR="00CB5A38">
        <w:rPr>
          <w:rFonts w:ascii="Larsseit" w:hAnsi="Larsseit" w:eastAsia="Larsseit" w:cs="Larsseit"/>
          <w:color w:val="00314A"/>
          <w:sz w:val="20"/>
          <w:szCs w:val="20"/>
        </w:rPr>
        <w:t xml:space="preserve"> </w:t>
      </w:r>
      <w:r w:rsidRPr="0C4B068C" w:rsidR="000279A9">
        <w:rPr>
          <w:rFonts w:ascii="Larsseit" w:hAnsi="Larsseit" w:eastAsia="Larsseit" w:cs="Larsseit"/>
          <w:color w:val="00314A"/>
          <w:sz w:val="20"/>
          <w:szCs w:val="20"/>
        </w:rPr>
        <w:t>BI</w:t>
      </w:r>
      <w:r w:rsidRPr="0C4B068C" w:rsidR="00465681">
        <w:rPr>
          <w:rFonts w:ascii="Larsseit" w:hAnsi="Larsseit" w:eastAsia="Larsseit" w:cs="Larsseit"/>
          <w:color w:val="00314A"/>
          <w:sz w:val="20"/>
          <w:szCs w:val="20"/>
        </w:rPr>
        <w:t>)</w:t>
      </w:r>
    </w:p>
    <w:p w:rsidRPr="003A3B4B" w:rsidR="00727CF3" w:rsidP="10CB4869" w:rsidRDefault="00727CF3" w14:paraId="6BA013C6" w14:textId="77777777">
      <w:pPr>
        <w:pStyle w:val="NoSpacing"/>
        <w:numPr>
          <w:ilvl w:val="0"/>
          <w:numId w:val="17"/>
        </w:numPr>
        <w:rPr>
          <w:rFonts w:ascii="Larsseit" w:hAnsi="Larsseit" w:eastAsia="Larsseit" w:cs="Larsseit"/>
          <w:color w:val="00314A"/>
          <w:sz w:val="20"/>
        </w:rPr>
      </w:pPr>
      <w:r w:rsidRPr="003A3B4B">
        <w:rPr>
          <w:rFonts w:ascii="Larsseit" w:hAnsi="Larsseit" w:eastAsia="Larsseit" w:cs="Larsseit"/>
          <w:color w:val="00314A"/>
          <w:sz w:val="20"/>
        </w:rPr>
        <w:t xml:space="preserve">Any other reasonable duties as defined by management </w:t>
      </w:r>
    </w:p>
    <w:p w:rsidRPr="003A3B4B" w:rsidR="00727CF3" w:rsidP="10CB4869" w:rsidRDefault="00727CF3" w14:paraId="772387E4" w14:textId="4F13C40C">
      <w:pPr>
        <w:pStyle w:val="Default"/>
        <w:spacing w:after="60"/>
        <w:rPr>
          <w:rFonts w:ascii="Larsseit" w:hAnsi="Larsseit" w:eastAsia="Larsseit" w:cs="Larsseit"/>
          <w:color w:val="00314A"/>
          <w:sz w:val="22"/>
          <w:szCs w:val="22"/>
        </w:rPr>
      </w:pPr>
    </w:p>
    <w:p w:rsidRPr="003A3B4B" w:rsidR="00727CF3" w:rsidP="10CB4869" w:rsidRDefault="00727CF3" w14:paraId="29212480" w14:textId="52679B0F">
      <w:pPr>
        <w:pStyle w:val="NoSpacing"/>
        <w:spacing w:line="276" w:lineRule="auto"/>
        <w:rPr>
          <w:rFonts w:ascii="Larsseit" w:hAnsi="Larsseit" w:eastAsia="Larsseit" w:cs="Larsseit"/>
          <w:b/>
          <w:bCs/>
          <w:color w:val="E34A21"/>
        </w:rPr>
      </w:pPr>
      <w:r w:rsidRPr="003A3B4B">
        <w:rPr>
          <w:rFonts w:ascii="Larsseit" w:hAnsi="Larsseit" w:eastAsia="Larsseit" w:cs="Larsseit"/>
          <w:b/>
          <w:bCs/>
          <w:color w:val="E34A21"/>
        </w:rPr>
        <w:t>Skills &amp; Experience</w:t>
      </w:r>
    </w:p>
    <w:p w:rsidRPr="003A3B4B" w:rsidR="4680534B" w:rsidP="0C4B068C" w:rsidRDefault="22295A6B" w14:paraId="2E72C0BF" w14:textId="5EED28AD" w14:noSpellErr="1">
      <w:pPr>
        <w:pStyle w:val="NoSpacing"/>
        <w:numPr>
          <w:ilvl w:val="0"/>
          <w:numId w:val="16"/>
        </w:numPr>
        <w:rPr>
          <w:rFonts w:ascii="Larsseit" w:hAnsi="Larsseit" w:eastAsia="Larsseit" w:cs="Larsseit"/>
          <w:color w:val="00314A"/>
          <w:sz w:val="20"/>
          <w:szCs w:val="20"/>
        </w:rPr>
      </w:pPr>
      <w:r w:rsidRPr="0C4B068C" w:rsidR="22295A6B">
        <w:rPr>
          <w:rFonts w:ascii="Larsseit" w:hAnsi="Larsseit" w:eastAsia="Larsseit" w:cs="Larsseit"/>
          <w:color w:val="00314A"/>
          <w:sz w:val="20"/>
          <w:szCs w:val="20"/>
        </w:rPr>
        <w:t xml:space="preserve">The ideal candidate will have </w:t>
      </w:r>
      <w:r w:rsidRPr="0C4B068C" w:rsidR="22295A6B">
        <w:rPr>
          <w:rFonts w:ascii="Larsseit" w:hAnsi="Larsseit" w:eastAsia="Larsseit" w:cs="Larsseit"/>
          <w:color w:val="00314A"/>
          <w:sz w:val="20"/>
          <w:szCs w:val="20"/>
        </w:rPr>
        <w:t>expertise</w:t>
      </w:r>
      <w:r w:rsidRPr="0C4B068C" w:rsidR="22295A6B">
        <w:rPr>
          <w:rFonts w:ascii="Larsseit" w:hAnsi="Larsseit" w:eastAsia="Larsseit" w:cs="Larsseit"/>
          <w:color w:val="00314A"/>
          <w:sz w:val="20"/>
          <w:szCs w:val="20"/>
        </w:rPr>
        <w:t xml:space="preserve"> in data engineering </w:t>
      </w:r>
      <w:r w:rsidRPr="0C4B068C" w:rsidR="004F65CD">
        <w:rPr>
          <w:rFonts w:ascii="Larsseit" w:hAnsi="Larsseit" w:eastAsia="Larsseit" w:cs="Larsseit"/>
          <w:color w:val="00314A"/>
          <w:sz w:val="20"/>
          <w:szCs w:val="20"/>
        </w:rPr>
        <w:t xml:space="preserve">good </w:t>
      </w:r>
      <w:r w:rsidRPr="0C4B068C" w:rsidR="22295A6B">
        <w:rPr>
          <w:rFonts w:ascii="Larsseit" w:hAnsi="Larsseit" w:eastAsia="Larsseit" w:cs="Larsseit"/>
          <w:color w:val="00314A"/>
          <w:sz w:val="20"/>
          <w:szCs w:val="20"/>
        </w:rPr>
        <w:t>practices and a deep understanding of data architecture principles to contribute to the evolution of our data ecosystem.</w:t>
      </w:r>
    </w:p>
    <w:p w:rsidRPr="003A3B4B" w:rsidR="3AC6646F" w:rsidP="006D3477" w:rsidRDefault="3AC6646F" w14:paraId="756F1CDC" w14:textId="1EA60C21">
      <w:pPr>
        <w:pStyle w:val="NoSpacing"/>
        <w:numPr>
          <w:ilvl w:val="0"/>
          <w:numId w:val="16"/>
        </w:numPr>
        <w:rPr>
          <w:rFonts w:ascii="Larsseit" w:hAnsi="Larsseit" w:eastAsia="Larsseit" w:cs="Larsseit"/>
          <w:color w:val="00314A"/>
          <w:sz w:val="20"/>
        </w:rPr>
      </w:pPr>
      <w:r w:rsidRPr="003A3B4B">
        <w:rPr>
          <w:rFonts w:ascii="Larsseit" w:hAnsi="Larsseit" w:eastAsia="Larsseit" w:cs="Larsseit"/>
          <w:color w:val="00314A"/>
          <w:sz w:val="20"/>
        </w:rPr>
        <w:t>5+ years of experience in a Data Engineering / Developer role </w:t>
      </w:r>
    </w:p>
    <w:p w:rsidRPr="003A3B4B" w:rsidR="46673090" w:rsidP="0C4B068C" w:rsidRDefault="46673090" w14:paraId="691EC6E1" w14:textId="3F85C96F">
      <w:pPr>
        <w:pStyle w:val="NoSpacing"/>
        <w:numPr>
          <w:ilvl w:val="0"/>
          <w:numId w:val="16"/>
        </w:numPr>
        <w:rPr>
          <w:rFonts w:ascii="Larsseit" w:hAnsi="Larsseit" w:eastAsia="Larsseit" w:cs="Larsseit"/>
          <w:color w:val="00314A"/>
          <w:sz w:val="20"/>
          <w:szCs w:val="20"/>
        </w:rPr>
      </w:pPr>
      <w:r w:rsidRPr="0C4B068C" w:rsidR="46673090">
        <w:rPr>
          <w:rFonts w:ascii="Larsseit" w:hAnsi="Larsseit" w:eastAsia="Larsseit" w:cs="Larsseit"/>
          <w:color w:val="00314A"/>
          <w:sz w:val="20"/>
          <w:szCs w:val="20"/>
        </w:rPr>
        <w:t xml:space="preserve">Programming languages </w:t>
      </w:r>
      <w:r w:rsidRPr="0C4B068C" w:rsidR="00EB60F6">
        <w:rPr>
          <w:rFonts w:ascii="Larsseit" w:hAnsi="Larsseit" w:eastAsia="Larsseit" w:cs="Larsseit"/>
          <w:color w:val="00314A"/>
          <w:sz w:val="20"/>
          <w:szCs w:val="20"/>
        </w:rPr>
        <w:t xml:space="preserve">– </w:t>
      </w:r>
      <w:r w:rsidRPr="0C4B068C" w:rsidR="46673090">
        <w:rPr>
          <w:rFonts w:ascii="Larsseit" w:hAnsi="Larsseit" w:eastAsia="Larsseit" w:cs="Larsseit"/>
          <w:color w:val="00314A"/>
          <w:sz w:val="20"/>
          <w:szCs w:val="20"/>
        </w:rPr>
        <w:t>SQL</w:t>
      </w:r>
      <w:r w:rsidRPr="0C4B068C" w:rsidR="00EB60F6">
        <w:rPr>
          <w:rFonts w:ascii="Larsseit" w:hAnsi="Larsseit" w:eastAsia="Larsseit" w:cs="Larsseit"/>
          <w:color w:val="00314A"/>
          <w:sz w:val="20"/>
          <w:szCs w:val="20"/>
        </w:rPr>
        <w:t xml:space="preserve"> (essential), </w:t>
      </w:r>
      <w:r w:rsidRPr="0C4B068C" w:rsidR="00C70E9B">
        <w:rPr>
          <w:rFonts w:ascii="Larsseit" w:hAnsi="Larsseit" w:eastAsia="Larsseit" w:cs="Larsseit"/>
          <w:color w:val="00314A"/>
          <w:sz w:val="20"/>
          <w:szCs w:val="20"/>
        </w:rPr>
        <w:t>P</w:t>
      </w:r>
      <w:r w:rsidRPr="0C4B068C" w:rsidR="00EB60F6">
        <w:rPr>
          <w:rFonts w:ascii="Larsseit" w:hAnsi="Larsseit" w:eastAsia="Larsseit" w:cs="Larsseit"/>
          <w:color w:val="00314A"/>
          <w:sz w:val="20"/>
          <w:szCs w:val="20"/>
        </w:rPr>
        <w:t xml:space="preserve">ython (desirable), </w:t>
      </w:r>
      <w:r w:rsidRPr="0C4B068C" w:rsidR="00EB60F6">
        <w:rPr>
          <w:rFonts w:ascii="Larsseit" w:hAnsi="Larsseit" w:eastAsia="Larsseit" w:cs="Larsseit"/>
          <w:color w:val="00314A"/>
          <w:sz w:val="20"/>
          <w:szCs w:val="20"/>
        </w:rPr>
        <w:t>C# (desirable)</w:t>
      </w:r>
    </w:p>
    <w:p w:rsidRPr="003A3B4B" w:rsidR="46673090" w:rsidP="0C4B068C" w:rsidRDefault="46673090" w14:paraId="73F75122" w14:textId="6D6A552A">
      <w:pPr>
        <w:pStyle w:val="NoSpacing"/>
        <w:numPr>
          <w:ilvl w:val="0"/>
          <w:numId w:val="16"/>
        </w:numPr>
        <w:rPr>
          <w:rFonts w:ascii="Larsseit" w:hAnsi="Larsseit" w:eastAsia="Larsseit" w:cs="Larsseit"/>
          <w:color w:val="00314A"/>
        </w:rPr>
      </w:pPr>
      <w:r w:rsidRPr="73D87FD3" w:rsidR="46673090">
        <w:rPr>
          <w:rFonts w:ascii="Larsseit" w:hAnsi="Larsseit" w:eastAsia="Larsseit" w:cs="Larsseit"/>
          <w:color w:val="00314A"/>
          <w:sz w:val="20"/>
          <w:szCs w:val="20"/>
        </w:rPr>
        <w:t xml:space="preserve">Databases </w:t>
      </w:r>
      <w:r w:rsidRPr="73D87FD3" w:rsidR="000448F9">
        <w:rPr>
          <w:rFonts w:ascii="Larsseit" w:hAnsi="Larsseit" w:eastAsia="Larsseit" w:cs="Larsseit"/>
          <w:color w:val="00314A"/>
          <w:sz w:val="20"/>
          <w:szCs w:val="20"/>
        </w:rPr>
        <w:t>–</w:t>
      </w:r>
      <w:r w:rsidRPr="73D87FD3" w:rsidR="46673090">
        <w:rPr>
          <w:rFonts w:ascii="Larsseit" w:hAnsi="Larsseit" w:eastAsia="Larsseit" w:cs="Larsseit"/>
          <w:color w:val="00314A"/>
          <w:sz w:val="20"/>
          <w:szCs w:val="20"/>
        </w:rPr>
        <w:t xml:space="preserve"> </w:t>
      </w:r>
      <w:r w:rsidRPr="73D87FD3" w:rsidR="000448F9">
        <w:rPr>
          <w:rFonts w:ascii="Larsseit" w:hAnsi="Larsseit" w:eastAsia="Larsseit" w:cs="Larsseit"/>
          <w:color w:val="00314A"/>
          <w:sz w:val="20"/>
          <w:szCs w:val="20"/>
        </w:rPr>
        <w:t xml:space="preserve">Azure </w:t>
      </w:r>
      <w:r w:rsidRPr="73D87FD3" w:rsidR="46673090">
        <w:rPr>
          <w:rFonts w:ascii="Larsseit" w:hAnsi="Larsseit" w:eastAsia="Larsseit" w:cs="Larsseit"/>
          <w:color w:val="00314A"/>
          <w:sz w:val="20"/>
          <w:szCs w:val="20"/>
        </w:rPr>
        <w:t>SQL</w:t>
      </w:r>
      <w:r w:rsidRPr="73D87FD3" w:rsidR="000448F9">
        <w:rPr>
          <w:rFonts w:ascii="Larsseit" w:hAnsi="Larsseit" w:eastAsia="Larsseit" w:cs="Larsseit"/>
          <w:color w:val="00314A"/>
          <w:sz w:val="20"/>
          <w:szCs w:val="20"/>
        </w:rPr>
        <w:t>, Azure Synapse</w:t>
      </w:r>
      <w:r w:rsidRPr="73D87FD3" w:rsidR="00585AE8">
        <w:rPr>
          <w:rFonts w:ascii="Larsseit" w:hAnsi="Larsseit" w:eastAsia="Larsseit" w:cs="Larsseit"/>
          <w:color w:val="00314A"/>
          <w:sz w:val="20"/>
          <w:szCs w:val="20"/>
        </w:rPr>
        <w:t xml:space="preserve"> Analytics</w:t>
      </w:r>
      <w:r w:rsidRPr="73D87FD3" w:rsidR="00EB60F6">
        <w:rPr>
          <w:rFonts w:ascii="Larsseit" w:hAnsi="Larsseit" w:eastAsia="Larsseit" w:cs="Larsseit"/>
          <w:color w:val="00314A"/>
          <w:sz w:val="20"/>
          <w:szCs w:val="20"/>
        </w:rPr>
        <w:t>, SQL Server</w:t>
      </w:r>
      <w:ins w:author="James Green" w:date="2025-07-02T21:20:23.139Z" w:id="29177002">
        <w:r w:rsidRPr="73D87FD3" w:rsidR="42669D5A">
          <w:rPr>
            <w:rFonts w:ascii="Larsseit" w:hAnsi="Larsseit" w:eastAsia="Larsseit" w:cs="Larsseit"/>
            <w:color w:val="00314A"/>
            <w:sz w:val="20"/>
            <w:szCs w:val="20"/>
          </w:rPr>
          <w:t>, Oracle</w:t>
        </w:r>
      </w:ins>
    </w:p>
    <w:p w:rsidRPr="003A3B4B" w:rsidR="3AC6646F" w:rsidP="0C4B068C" w:rsidRDefault="46673090" w14:paraId="531A50A9" w14:textId="63BF6C63">
      <w:pPr>
        <w:pStyle w:val="NoSpacing"/>
        <w:numPr>
          <w:ilvl w:val="0"/>
          <w:numId w:val="16"/>
        </w:numPr>
        <w:rPr>
          <w:rFonts w:ascii="Larsseit" w:hAnsi="Larsseit" w:eastAsia="Larsseit" w:cs="Larsseit"/>
          <w:color w:val="00314A"/>
          <w:sz w:val="20"/>
          <w:szCs w:val="20"/>
        </w:rPr>
      </w:pPr>
      <w:r w:rsidRPr="0C4B068C" w:rsidR="46673090">
        <w:rPr>
          <w:rFonts w:ascii="Larsseit" w:hAnsi="Larsseit" w:eastAsia="Larsseit" w:cs="Larsseit"/>
          <w:color w:val="00314A"/>
          <w:sz w:val="20"/>
          <w:szCs w:val="20"/>
        </w:rPr>
        <w:t>Cloud platforms –</w:t>
      </w:r>
      <w:r w:rsidRPr="0C4B068C" w:rsidR="46673090">
        <w:rPr>
          <w:rFonts w:ascii="Larsseit" w:hAnsi="Larsseit" w:eastAsia="Larsseit" w:cs="Larsseit"/>
          <w:color w:val="00314A"/>
          <w:sz w:val="20"/>
          <w:szCs w:val="20"/>
        </w:rPr>
        <w:t>Azure</w:t>
      </w:r>
      <w:r w:rsidRPr="0C4B068C" w:rsidR="00CB5A38">
        <w:rPr>
          <w:rFonts w:ascii="Larsseit" w:hAnsi="Larsseit" w:eastAsia="Larsseit" w:cs="Larsseit"/>
          <w:color w:val="00314A"/>
          <w:sz w:val="20"/>
          <w:szCs w:val="20"/>
        </w:rPr>
        <w:t>, AWS</w:t>
      </w:r>
    </w:p>
    <w:p w:rsidRPr="003A3B4B" w:rsidR="00585AE8" w:rsidP="006D3477" w:rsidRDefault="00585AE8" w14:paraId="7A767DDE" w14:textId="4249E857" w14:noSpellErr="1">
      <w:pPr>
        <w:pStyle w:val="ListParagraph"/>
        <w:numPr>
          <w:ilvl w:val="0"/>
          <w:numId w:val="16"/>
        </w:numPr>
        <w:rPr>
          <w:rFonts w:ascii="Larsseit" w:hAnsi="Larsseit" w:eastAsia="Larsseit" w:cs="Larsseit"/>
          <w:color w:val="00314A"/>
          <w:sz w:val="20"/>
          <w:szCs w:val="20"/>
          <w:lang w:val="en-GB"/>
        </w:rPr>
      </w:pPr>
      <w:r w:rsidRPr="0C4B068C" w:rsidR="00585AE8">
        <w:rPr>
          <w:rFonts w:ascii="Larsseit" w:hAnsi="Larsseit" w:eastAsia="Larsseit" w:cs="Larsseit"/>
          <w:color w:val="00314A"/>
          <w:sz w:val="20"/>
          <w:szCs w:val="20"/>
          <w:lang w:val="en-GB"/>
        </w:rPr>
        <w:t>ERP solutions - Microsoft Dynamics (desirable)</w:t>
      </w:r>
    </w:p>
    <w:p w:rsidRPr="003A3B4B" w:rsidR="3AC6646F" w:rsidP="0C4B068C" w:rsidRDefault="3AC6646F" w14:paraId="3856F2EF" w14:textId="6378E211">
      <w:pPr>
        <w:pStyle w:val="NoSpacing"/>
        <w:numPr>
          <w:ilvl w:val="0"/>
          <w:numId w:val="16"/>
        </w:numPr>
        <w:rPr>
          <w:rFonts w:ascii="Larsseit" w:hAnsi="Larsseit" w:eastAsia="Larsseit" w:cs="Larsseit"/>
          <w:color w:val="00314A"/>
          <w:sz w:val="20"/>
          <w:szCs w:val="20"/>
        </w:rPr>
      </w:pPr>
      <w:r w:rsidRPr="0C4B068C" w:rsidR="3AC6646F">
        <w:rPr>
          <w:rFonts w:ascii="Larsseit" w:hAnsi="Larsseit" w:eastAsia="Larsseit" w:cs="Larsseit"/>
          <w:color w:val="00314A"/>
          <w:sz w:val="20"/>
          <w:szCs w:val="20"/>
        </w:rPr>
        <w:t>Practical experience with consuming data from and publishing data to SaaS applications via APIs</w:t>
      </w:r>
    </w:p>
    <w:p w:rsidRPr="003A3B4B" w:rsidR="3AC6646F" w:rsidP="0C4B068C" w:rsidRDefault="3AC6646F" w14:paraId="699A8078" w14:textId="4588D4EE">
      <w:pPr>
        <w:pStyle w:val="NoSpacing"/>
        <w:numPr>
          <w:ilvl w:val="0"/>
          <w:numId w:val="16"/>
        </w:numPr>
        <w:rPr>
          <w:rFonts w:ascii="Larsseit" w:hAnsi="Larsseit" w:eastAsia="Larsseit" w:cs="Larsseit"/>
          <w:color w:val="00314A"/>
          <w:sz w:val="20"/>
          <w:szCs w:val="20"/>
        </w:rPr>
      </w:pPr>
      <w:r w:rsidRPr="0C4B068C" w:rsidR="3AC6646F">
        <w:rPr>
          <w:rFonts w:ascii="Larsseit" w:hAnsi="Larsseit" w:eastAsia="Larsseit" w:cs="Larsseit"/>
          <w:color w:val="00314A"/>
          <w:sz w:val="20"/>
          <w:szCs w:val="20"/>
        </w:rPr>
        <w:t xml:space="preserve">Utilising data assets </w:t>
      </w:r>
      <w:r w:rsidRPr="0C4B068C" w:rsidR="00FF0422">
        <w:rPr>
          <w:rFonts w:ascii="Larsseit" w:hAnsi="Larsseit" w:eastAsia="Larsseit" w:cs="Larsseit"/>
          <w:color w:val="00314A"/>
          <w:sz w:val="20"/>
          <w:szCs w:val="20"/>
        </w:rPr>
        <w:t>on-premises</w:t>
      </w:r>
      <w:r w:rsidRPr="0C4B068C" w:rsidR="3AC6646F">
        <w:rPr>
          <w:rFonts w:ascii="Larsseit" w:hAnsi="Larsseit" w:eastAsia="Larsseit" w:cs="Larsseit"/>
          <w:color w:val="00314A"/>
          <w:sz w:val="20"/>
          <w:szCs w:val="20"/>
        </w:rPr>
        <w:t xml:space="preserve"> and in the cloud with Microsoft </w:t>
      </w:r>
      <w:r w:rsidRPr="0C4B068C" w:rsidR="00A30A5E">
        <w:rPr>
          <w:rFonts w:ascii="Larsseit" w:hAnsi="Larsseit" w:eastAsia="Larsseit" w:cs="Larsseit"/>
          <w:color w:val="00314A"/>
          <w:sz w:val="20"/>
          <w:szCs w:val="20"/>
        </w:rPr>
        <w:t xml:space="preserve">Azure capabilities, including </w:t>
      </w:r>
      <w:r w:rsidRPr="0C4B068C" w:rsidR="00A30A5E">
        <w:rPr>
          <w:rFonts w:ascii="Larsseit" w:hAnsi="Larsseit" w:eastAsia="Larsseit" w:cs="Larsseit"/>
          <w:color w:val="00314A"/>
          <w:sz w:val="20"/>
          <w:szCs w:val="20"/>
        </w:rPr>
        <w:t xml:space="preserve">Azure Synapse Analytics, </w:t>
      </w:r>
      <w:r w:rsidRPr="0C4B068C" w:rsidR="3AC6646F">
        <w:rPr>
          <w:rFonts w:ascii="Larsseit" w:hAnsi="Larsseit" w:eastAsia="Larsseit" w:cs="Larsseit"/>
          <w:color w:val="00314A"/>
          <w:sz w:val="20"/>
          <w:szCs w:val="20"/>
        </w:rPr>
        <w:t>Power BI, Power Automate/Flow) </w:t>
      </w:r>
    </w:p>
    <w:p w:rsidRPr="003A3B4B" w:rsidR="3AC6646F" w:rsidP="006D3477" w:rsidRDefault="3AC6646F" w14:paraId="43A652E7" w14:textId="3245C22D">
      <w:pPr>
        <w:pStyle w:val="ListParagraph"/>
        <w:numPr>
          <w:ilvl w:val="0"/>
          <w:numId w:val="16"/>
        </w:numPr>
        <w:rPr>
          <w:rFonts w:ascii="Larsseit" w:hAnsi="Larsseit" w:eastAsia="Larsseit" w:cs="Larsseit"/>
          <w:color w:val="00314A"/>
          <w:sz w:val="20"/>
          <w:szCs w:val="20"/>
          <w:lang w:val="en-GB"/>
        </w:rPr>
      </w:pPr>
      <w:r w:rsidRPr="0C4B068C" w:rsidR="3AC6646F">
        <w:rPr>
          <w:rFonts w:ascii="Larsseit" w:hAnsi="Larsseit" w:eastAsia="Larsseit" w:cs="Larsseit"/>
          <w:color w:val="00314A"/>
          <w:sz w:val="20"/>
          <w:szCs w:val="20"/>
          <w:lang w:val="en-GB"/>
        </w:rPr>
        <w:t xml:space="preserve">Azure Data Lake, </w:t>
      </w:r>
      <w:r w:rsidRPr="0C4B068C" w:rsidR="00C96EA3">
        <w:rPr>
          <w:rFonts w:ascii="Larsseit" w:hAnsi="Larsseit" w:eastAsia="Larsseit" w:cs="Larsseit"/>
          <w:color w:val="00314A"/>
          <w:sz w:val="20"/>
          <w:szCs w:val="20"/>
          <w:lang w:val="en-GB"/>
        </w:rPr>
        <w:t xml:space="preserve">Azure Synapse </w:t>
      </w:r>
      <w:r w:rsidRPr="0C4B068C" w:rsidR="00FF0422">
        <w:rPr>
          <w:rFonts w:ascii="Larsseit" w:hAnsi="Larsseit" w:eastAsia="Larsseit" w:cs="Larsseit"/>
          <w:color w:val="00314A"/>
          <w:sz w:val="20"/>
          <w:szCs w:val="20"/>
          <w:lang w:val="en-GB"/>
        </w:rPr>
        <w:t>Analytics and</w:t>
      </w:r>
      <w:r w:rsidRPr="0C4B068C" w:rsidR="00C96EA3">
        <w:rPr>
          <w:rFonts w:ascii="Larsseit" w:hAnsi="Larsseit" w:eastAsia="Larsseit" w:cs="Larsseit"/>
          <w:color w:val="00314A"/>
          <w:sz w:val="20"/>
          <w:szCs w:val="20"/>
          <w:lang w:val="en-GB"/>
        </w:rPr>
        <w:t xml:space="preserve"> </w:t>
      </w:r>
      <w:r w:rsidRPr="0C4B068C" w:rsidR="3AC6646F">
        <w:rPr>
          <w:rFonts w:ascii="Larsseit" w:hAnsi="Larsseit" w:eastAsia="Larsseit" w:cs="Larsseit"/>
          <w:color w:val="00314A"/>
          <w:sz w:val="20"/>
          <w:szCs w:val="20"/>
          <w:lang w:val="en-GB"/>
        </w:rPr>
        <w:t>Azure SQL Server</w:t>
      </w:r>
    </w:p>
    <w:p w:rsidRPr="003A3B4B" w:rsidR="3AC6646F" w:rsidP="006D3477" w:rsidRDefault="3AC6646F" w14:paraId="20B7C07D" w14:textId="14B99DDE">
      <w:pPr>
        <w:pStyle w:val="ListParagraph"/>
        <w:numPr>
          <w:ilvl w:val="0"/>
          <w:numId w:val="16"/>
        </w:numPr>
        <w:rPr>
          <w:rFonts w:ascii="Larsseit" w:hAnsi="Larsseit" w:eastAsia="Larsseit" w:cs="Larsseit"/>
          <w:color w:val="00314A"/>
          <w:sz w:val="20"/>
          <w:szCs w:val="20"/>
          <w:lang w:val="en-GB"/>
        </w:rPr>
      </w:pPr>
      <w:r w:rsidRPr="0C4B068C" w:rsidR="3AC6646F">
        <w:rPr>
          <w:rFonts w:ascii="Larsseit" w:hAnsi="Larsseit" w:eastAsia="Larsseit" w:cs="Larsseit"/>
          <w:color w:val="00314A"/>
          <w:sz w:val="20"/>
          <w:szCs w:val="20"/>
          <w:lang w:val="en-GB"/>
        </w:rPr>
        <w:t xml:space="preserve">Be passionate about data, analytics, and automation and work well in a </w:t>
      </w:r>
      <w:r w:rsidRPr="0C4B068C" w:rsidR="00FF0422">
        <w:rPr>
          <w:rFonts w:ascii="Larsseit" w:hAnsi="Larsseit" w:eastAsia="Larsseit" w:cs="Larsseit"/>
          <w:color w:val="00314A"/>
          <w:sz w:val="20"/>
          <w:szCs w:val="20"/>
          <w:lang w:val="en-GB"/>
        </w:rPr>
        <w:t>team.</w:t>
      </w:r>
      <w:r w:rsidRPr="0C4B068C" w:rsidR="3AC6646F">
        <w:rPr>
          <w:rFonts w:ascii="Larsseit" w:hAnsi="Larsseit" w:eastAsia="Larsseit" w:cs="Larsseit"/>
          <w:color w:val="00314A"/>
          <w:sz w:val="20"/>
          <w:szCs w:val="20"/>
          <w:lang w:val="en-GB"/>
        </w:rPr>
        <w:t> </w:t>
      </w:r>
    </w:p>
    <w:p w:rsidRPr="003A3B4B" w:rsidR="000D3C94" w:rsidP="0C4B068C" w:rsidRDefault="000D3C94" w14:paraId="778200EA" w14:textId="4D684B9D">
      <w:pPr>
        <w:pStyle w:val="ListParagraph"/>
        <w:numPr>
          <w:ilvl w:val="0"/>
          <w:numId w:val="16"/>
        </w:numPr>
        <w:rPr>
          <w:rFonts w:ascii="Larsseit" w:hAnsi="Larsseit" w:eastAsia="Larsseit" w:cs="Larsseit"/>
          <w:color w:val="00314A"/>
          <w:sz w:val="20"/>
          <w:szCs w:val="20"/>
        </w:rPr>
      </w:pPr>
      <w:r w:rsidRPr="0C4B068C" w:rsidR="000D3C94">
        <w:rPr>
          <w:rFonts w:ascii="Larsseit" w:hAnsi="Larsseit" w:eastAsia="Larsseit" w:cs="Larsseit"/>
          <w:color w:val="00314A"/>
          <w:sz w:val="20"/>
          <w:szCs w:val="20"/>
        </w:rPr>
        <w:t xml:space="preserve">Must have </w:t>
      </w:r>
      <w:r w:rsidRPr="0C4B068C" w:rsidR="0050379B">
        <w:rPr>
          <w:rFonts w:ascii="Larsseit" w:hAnsi="Larsseit" w:eastAsia="Larsseit" w:cs="Larsseit"/>
          <w:color w:val="00314A"/>
          <w:sz w:val="20"/>
          <w:szCs w:val="20"/>
        </w:rPr>
        <w:t xml:space="preserve">advanced skills and experience of </w:t>
      </w:r>
      <w:r w:rsidRPr="0C4B068C" w:rsidR="00074F65">
        <w:rPr>
          <w:rFonts w:ascii="Larsseit" w:hAnsi="Larsseit" w:eastAsia="Larsseit" w:cs="Larsseit"/>
          <w:color w:val="00314A"/>
          <w:sz w:val="20"/>
          <w:szCs w:val="20"/>
        </w:rPr>
        <w:t xml:space="preserve">SQL </w:t>
      </w:r>
      <w:r w:rsidRPr="0C4B068C" w:rsidR="0050379B">
        <w:rPr>
          <w:rFonts w:ascii="Larsseit" w:hAnsi="Larsseit" w:eastAsia="Larsseit" w:cs="Larsseit"/>
          <w:color w:val="00314A"/>
          <w:sz w:val="20"/>
          <w:szCs w:val="20"/>
        </w:rPr>
        <w:t>coding</w:t>
      </w:r>
    </w:p>
    <w:p w:rsidRPr="003A4736" w:rsidR="003A4736" w:rsidP="003A4736" w:rsidRDefault="003A4736" w14:paraId="0F6F7A2E" w14:textId="77777777" w14:noSpellErr="1">
      <w:pPr>
        <w:pStyle w:val="ListParagraph"/>
        <w:numPr>
          <w:ilvl w:val="0"/>
          <w:numId w:val="16"/>
        </w:numPr>
        <w:rPr>
          <w:rFonts w:ascii="Larsseit" w:hAnsi="Larsseit" w:eastAsia="Larsseit" w:cs="Larsseit"/>
          <w:color w:val="00314A"/>
          <w:sz w:val="20"/>
          <w:szCs w:val="20"/>
          <w:lang w:val="en-GB"/>
        </w:rPr>
      </w:pPr>
      <w:r w:rsidRPr="0C4B068C" w:rsidR="003A4736">
        <w:rPr>
          <w:rFonts w:ascii="Larsseit" w:hAnsi="Larsseit" w:eastAsia="Larsseit" w:cs="Larsseit"/>
          <w:color w:val="00314A"/>
          <w:sz w:val="20"/>
          <w:szCs w:val="20"/>
          <w:lang w:val="en-GB"/>
        </w:rPr>
        <w:t xml:space="preserve">Must have good Excel skills and an ability to exploit VBA where </w:t>
      </w:r>
      <w:r w:rsidRPr="0C4B068C" w:rsidR="003A4736">
        <w:rPr>
          <w:rFonts w:ascii="Larsseit" w:hAnsi="Larsseit" w:eastAsia="Larsseit" w:cs="Larsseit"/>
          <w:color w:val="00314A"/>
          <w:sz w:val="20"/>
          <w:szCs w:val="20"/>
          <w:lang w:val="en-GB"/>
        </w:rPr>
        <w:t>required</w:t>
      </w:r>
      <w:r w:rsidRPr="0C4B068C" w:rsidR="003A4736">
        <w:rPr>
          <w:rFonts w:ascii="Larsseit" w:hAnsi="Larsseit" w:eastAsia="Larsseit" w:cs="Larsseit"/>
          <w:color w:val="00314A"/>
          <w:sz w:val="20"/>
          <w:szCs w:val="20"/>
          <w:lang w:val="en-GB"/>
        </w:rPr>
        <w:t>.</w:t>
      </w:r>
    </w:p>
    <w:p w:rsidRPr="003A3B4B" w:rsidR="00277888" w:rsidP="0C4B068C" w:rsidRDefault="0050379B" w14:paraId="6926A433" w14:textId="5E5E04D9">
      <w:pPr>
        <w:pStyle w:val="NoSpacing"/>
        <w:numPr>
          <w:ilvl w:val="0"/>
          <w:numId w:val="16"/>
        </w:numPr>
        <w:rPr>
          <w:rFonts w:ascii="Larsseit" w:hAnsi="Larsseit" w:eastAsia="Larsseit" w:cs="Larsseit"/>
          <w:color w:val="00314A"/>
          <w:sz w:val="20"/>
          <w:szCs w:val="20"/>
        </w:rPr>
      </w:pPr>
      <w:r w:rsidRPr="0C4B068C" w:rsidR="0050379B">
        <w:rPr>
          <w:rFonts w:ascii="Larsseit" w:hAnsi="Larsseit" w:eastAsia="Larsseit" w:cs="Larsseit"/>
          <w:color w:val="00314A"/>
          <w:sz w:val="20"/>
          <w:szCs w:val="20"/>
        </w:rPr>
        <w:t xml:space="preserve">Must have experience of </w:t>
      </w:r>
      <w:r w:rsidRPr="0C4B068C" w:rsidR="00277888">
        <w:rPr>
          <w:rFonts w:ascii="Larsseit" w:hAnsi="Larsseit" w:eastAsia="Larsseit" w:cs="Larsseit"/>
          <w:color w:val="00314A"/>
          <w:sz w:val="20"/>
          <w:szCs w:val="20"/>
        </w:rPr>
        <w:t xml:space="preserve">database </w:t>
      </w:r>
      <w:r w:rsidRPr="0C4B068C" w:rsidR="00336229">
        <w:rPr>
          <w:rFonts w:ascii="Larsseit" w:hAnsi="Larsseit" w:eastAsia="Larsseit" w:cs="Larsseit"/>
          <w:color w:val="00314A"/>
          <w:sz w:val="20"/>
          <w:szCs w:val="20"/>
        </w:rPr>
        <w:t>management</w:t>
      </w:r>
      <w:r w:rsidRPr="0C4B068C" w:rsidR="0050379B">
        <w:rPr>
          <w:rFonts w:ascii="Larsseit" w:hAnsi="Larsseit" w:eastAsia="Larsseit" w:cs="Larsseit"/>
          <w:color w:val="00314A"/>
          <w:sz w:val="20"/>
          <w:szCs w:val="20"/>
        </w:rPr>
        <w:t xml:space="preserve"> and architecture</w:t>
      </w:r>
    </w:p>
    <w:p w:rsidRPr="003A3B4B" w:rsidR="0050379B" w:rsidP="0C4B068C" w:rsidRDefault="0050379B" w14:paraId="0A761717" w14:textId="45750B6E">
      <w:pPr>
        <w:pStyle w:val="NoSpacing"/>
        <w:numPr>
          <w:ilvl w:val="0"/>
          <w:numId w:val="16"/>
        </w:numPr>
        <w:rPr>
          <w:rFonts w:ascii="Larsseit" w:hAnsi="Larsseit" w:eastAsia="Larsseit" w:cs="Larsseit"/>
          <w:color w:val="00314A"/>
          <w:sz w:val="20"/>
          <w:szCs w:val="20"/>
        </w:rPr>
      </w:pPr>
      <w:r w:rsidRPr="0C4B068C" w:rsidR="0050379B">
        <w:rPr>
          <w:rFonts w:ascii="Larsseit" w:hAnsi="Larsseit" w:eastAsia="Larsseit" w:cs="Larsseit"/>
          <w:color w:val="00314A"/>
          <w:sz w:val="20"/>
          <w:szCs w:val="20"/>
        </w:rPr>
        <w:t xml:space="preserve">Must have </w:t>
      </w:r>
      <w:r w:rsidRPr="0C4B068C" w:rsidR="004F65CD">
        <w:rPr>
          <w:rFonts w:ascii="Larsseit" w:hAnsi="Larsseit" w:eastAsia="Larsseit" w:cs="Larsseit"/>
          <w:color w:val="00314A"/>
          <w:sz w:val="20"/>
          <w:szCs w:val="20"/>
        </w:rPr>
        <w:t xml:space="preserve">demonstrable </w:t>
      </w:r>
      <w:r w:rsidRPr="0C4B068C" w:rsidR="0050379B">
        <w:rPr>
          <w:rFonts w:ascii="Larsseit" w:hAnsi="Larsseit" w:eastAsia="Larsseit" w:cs="Larsseit"/>
          <w:color w:val="00314A"/>
          <w:sz w:val="20"/>
          <w:szCs w:val="20"/>
        </w:rPr>
        <w:t xml:space="preserve">experience in data handling, processing, </w:t>
      </w:r>
      <w:r w:rsidRPr="0C4B068C" w:rsidR="00FF0422">
        <w:rPr>
          <w:rFonts w:ascii="Larsseit" w:hAnsi="Larsseit" w:eastAsia="Larsseit" w:cs="Larsseit"/>
          <w:color w:val="00314A"/>
          <w:sz w:val="20"/>
          <w:szCs w:val="20"/>
        </w:rPr>
        <w:t>manipulation,</w:t>
      </w:r>
      <w:r w:rsidRPr="0C4B068C" w:rsidR="0050379B">
        <w:rPr>
          <w:rFonts w:ascii="Larsseit" w:hAnsi="Larsseit" w:eastAsia="Larsseit" w:cs="Larsseit"/>
          <w:color w:val="00314A"/>
          <w:sz w:val="20"/>
          <w:szCs w:val="20"/>
        </w:rPr>
        <w:t xml:space="preserve"> and analysis.</w:t>
      </w:r>
    </w:p>
    <w:p w:rsidRPr="003A3B4B" w:rsidR="00AF4036" w:rsidP="006D3477" w:rsidRDefault="00AF4036" w14:paraId="658E6DCA" w14:textId="77777777">
      <w:pPr>
        <w:pStyle w:val="NoSpacing"/>
        <w:numPr>
          <w:ilvl w:val="0"/>
          <w:numId w:val="16"/>
        </w:numPr>
        <w:rPr>
          <w:rFonts w:ascii="Larsseit" w:hAnsi="Larsseit" w:eastAsia="Larsseit" w:cs="Larsseit"/>
          <w:color w:val="00314A"/>
          <w:sz w:val="20"/>
        </w:rPr>
      </w:pPr>
      <w:r w:rsidRPr="0C4B068C" w:rsidR="00AF4036">
        <w:rPr>
          <w:rFonts w:ascii="Larsseit" w:hAnsi="Larsseit" w:eastAsia="Larsseit" w:cs="Larsseit"/>
          <w:color w:val="00314A"/>
          <w:sz w:val="20"/>
          <w:szCs w:val="20"/>
        </w:rPr>
        <w:t>High numeric competency and analytical skills with an eye for detail and accuracy.</w:t>
      </w:r>
    </w:p>
    <w:p w:rsidRPr="003A3B4B" w:rsidR="0062007F" w:rsidP="0C4B068C" w:rsidRDefault="0062007F" w14:paraId="2416C436" w14:textId="2739DA71">
      <w:pPr>
        <w:pStyle w:val="NoSpacing"/>
        <w:numPr>
          <w:ilvl w:val="0"/>
          <w:numId w:val="16"/>
        </w:numPr>
        <w:rPr>
          <w:rFonts w:ascii="Larsseit" w:hAnsi="Larsseit" w:eastAsia="Larsseit" w:cs="Larsseit"/>
          <w:color w:val="00314A"/>
          <w:sz w:val="20"/>
          <w:szCs w:val="20"/>
        </w:rPr>
      </w:pPr>
      <w:r w:rsidRPr="0C4B068C" w:rsidR="0062007F">
        <w:rPr>
          <w:rFonts w:ascii="Larsseit" w:hAnsi="Larsseit" w:eastAsia="Larsseit" w:cs="Larsseit"/>
          <w:color w:val="00314A"/>
          <w:sz w:val="20"/>
          <w:szCs w:val="20"/>
        </w:rPr>
        <w:t>Excellent problem</w:t>
      </w:r>
      <w:r w:rsidRPr="0C4B068C" w:rsidR="00585AE8">
        <w:rPr>
          <w:rFonts w:ascii="Larsseit" w:hAnsi="Larsseit" w:eastAsia="Larsseit" w:cs="Larsseit"/>
          <w:color w:val="00314A"/>
          <w:sz w:val="20"/>
          <w:szCs w:val="20"/>
        </w:rPr>
        <w:t>-</w:t>
      </w:r>
      <w:r w:rsidRPr="0C4B068C" w:rsidR="0062007F">
        <w:rPr>
          <w:rFonts w:ascii="Larsseit" w:hAnsi="Larsseit" w:eastAsia="Larsseit" w:cs="Larsseit"/>
          <w:color w:val="00314A"/>
          <w:sz w:val="20"/>
          <w:szCs w:val="20"/>
        </w:rPr>
        <w:t>solving skills</w:t>
      </w:r>
    </w:p>
    <w:p w:rsidRPr="003A3B4B" w:rsidR="00AF4036" w:rsidP="0C4B068C" w:rsidRDefault="00AF4036" w14:paraId="5B263F45" w14:textId="77777777" w14:noSpellErr="1">
      <w:pPr>
        <w:pStyle w:val="NoSpacing"/>
        <w:numPr>
          <w:ilvl w:val="0"/>
          <w:numId w:val="16"/>
        </w:numPr>
        <w:rPr>
          <w:rFonts w:ascii="Larsseit" w:hAnsi="Larsseit" w:eastAsia="Larsseit" w:cs="Larsseit"/>
          <w:color w:val="00314A"/>
          <w:sz w:val="20"/>
          <w:szCs w:val="20"/>
        </w:rPr>
      </w:pPr>
      <w:r w:rsidRPr="0C4B068C" w:rsidR="00AF4036">
        <w:rPr>
          <w:rFonts w:ascii="Larsseit" w:hAnsi="Larsseit" w:eastAsia="Larsseit" w:cs="Larsseit"/>
          <w:color w:val="00314A"/>
          <w:sz w:val="20"/>
          <w:szCs w:val="20"/>
        </w:rPr>
        <w:t xml:space="preserve">Ability to handle complex issues and </w:t>
      </w:r>
      <w:r w:rsidRPr="0C4B068C" w:rsidR="00AF4036">
        <w:rPr>
          <w:rFonts w:ascii="Larsseit" w:hAnsi="Larsseit" w:eastAsia="Larsseit" w:cs="Larsseit"/>
          <w:color w:val="00314A"/>
          <w:sz w:val="20"/>
          <w:szCs w:val="20"/>
        </w:rPr>
        <w:t>provide</w:t>
      </w:r>
      <w:r w:rsidRPr="0C4B068C" w:rsidR="00AF4036">
        <w:rPr>
          <w:rFonts w:ascii="Larsseit" w:hAnsi="Larsseit" w:eastAsia="Larsseit" w:cs="Larsseit"/>
          <w:color w:val="00314A"/>
          <w:sz w:val="20"/>
          <w:szCs w:val="20"/>
        </w:rPr>
        <w:t xml:space="preserve"> innovative solutions</w:t>
      </w:r>
    </w:p>
    <w:p w:rsidRPr="003A3B4B" w:rsidR="00AF4036" w:rsidP="0C4B068C" w:rsidRDefault="00AF4036" w14:paraId="65562ECD" w14:textId="588F3AEB">
      <w:pPr>
        <w:pStyle w:val="NoSpacing"/>
        <w:numPr>
          <w:ilvl w:val="0"/>
          <w:numId w:val="16"/>
        </w:numPr>
        <w:rPr>
          <w:rFonts w:ascii="Larsseit" w:hAnsi="Larsseit" w:eastAsia="Larsseit" w:cs="Larsseit"/>
          <w:color w:val="00314A"/>
          <w:sz w:val="20"/>
          <w:szCs w:val="20"/>
        </w:rPr>
      </w:pPr>
      <w:r w:rsidRPr="0C4B068C" w:rsidR="00AF4036">
        <w:rPr>
          <w:rFonts w:ascii="Larsseit" w:hAnsi="Larsseit" w:eastAsia="Larsseit" w:cs="Larsseit"/>
          <w:color w:val="00314A"/>
          <w:sz w:val="20"/>
          <w:szCs w:val="20"/>
        </w:rPr>
        <w:t xml:space="preserve">Able to organise their day to complete </w:t>
      </w:r>
      <w:r w:rsidRPr="0C4B068C" w:rsidR="00FF0422">
        <w:rPr>
          <w:rFonts w:ascii="Larsseit" w:hAnsi="Larsseit" w:eastAsia="Larsseit" w:cs="Larsseit"/>
          <w:color w:val="00314A"/>
          <w:sz w:val="20"/>
          <w:szCs w:val="20"/>
        </w:rPr>
        <w:t>several</w:t>
      </w:r>
      <w:r w:rsidRPr="0C4B068C" w:rsidR="00AF4036">
        <w:rPr>
          <w:rFonts w:ascii="Larsseit" w:hAnsi="Larsseit" w:eastAsia="Larsseit" w:cs="Larsseit"/>
          <w:color w:val="00314A"/>
          <w:sz w:val="20"/>
          <w:szCs w:val="20"/>
        </w:rPr>
        <w:t xml:space="preserve"> tasks and willingness to get the job done</w:t>
      </w:r>
    </w:p>
    <w:p w:rsidRPr="003A3B4B" w:rsidR="00AF4036" w:rsidP="006D3477" w:rsidRDefault="00AF4036" w14:paraId="364E6E87" w14:textId="77777777">
      <w:pPr>
        <w:pStyle w:val="NoSpacing"/>
        <w:numPr>
          <w:ilvl w:val="0"/>
          <w:numId w:val="16"/>
        </w:numPr>
        <w:rPr>
          <w:rFonts w:ascii="Larsseit" w:hAnsi="Larsseit" w:eastAsia="Larsseit" w:cs="Larsseit"/>
          <w:color w:val="00314A"/>
          <w:sz w:val="20"/>
        </w:rPr>
      </w:pPr>
      <w:r w:rsidRPr="0C4B068C" w:rsidR="00AF4036">
        <w:rPr>
          <w:rFonts w:ascii="Larsseit" w:hAnsi="Larsseit" w:eastAsia="Larsseit" w:cs="Larsseit"/>
          <w:color w:val="00314A"/>
          <w:sz w:val="20"/>
          <w:szCs w:val="20"/>
        </w:rPr>
        <w:t>Operates in an open, honest manner showing the utmost of integrity</w:t>
      </w:r>
    </w:p>
    <w:p w:rsidRPr="003A3B4B" w:rsidR="00AF4036" w:rsidP="006D3477" w:rsidRDefault="00AF4036" w14:paraId="79F2F4C6" w14:textId="77777777">
      <w:pPr>
        <w:pStyle w:val="NoSpacing"/>
        <w:numPr>
          <w:ilvl w:val="0"/>
          <w:numId w:val="16"/>
        </w:numPr>
        <w:rPr>
          <w:rFonts w:ascii="Larsseit" w:hAnsi="Larsseit" w:eastAsia="Larsseit" w:cs="Larsseit"/>
          <w:color w:val="00314A"/>
          <w:sz w:val="20"/>
        </w:rPr>
      </w:pPr>
      <w:r w:rsidRPr="0C4B068C" w:rsidR="00AF4036">
        <w:rPr>
          <w:rFonts w:ascii="Larsseit" w:hAnsi="Larsseit" w:eastAsia="Larsseit" w:cs="Larsseit"/>
          <w:color w:val="00314A"/>
          <w:sz w:val="20"/>
          <w:szCs w:val="20"/>
        </w:rPr>
        <w:t>Willing to contribute to team discussions and debates, sharing their opinions in a constructive and collaborative manner</w:t>
      </w:r>
    </w:p>
    <w:p w:rsidRPr="003A3B4B" w:rsidR="00AF4036" w:rsidP="006D3477" w:rsidRDefault="00AF4036" w14:paraId="78A557EC" w14:textId="0C59032F">
      <w:pPr>
        <w:pStyle w:val="NoSpacing"/>
        <w:numPr>
          <w:ilvl w:val="0"/>
          <w:numId w:val="16"/>
        </w:numPr>
        <w:rPr>
          <w:rFonts w:ascii="Larsseit" w:hAnsi="Larsseit" w:eastAsia="Larsseit" w:cs="Larsseit"/>
          <w:color w:val="00314A"/>
          <w:sz w:val="20"/>
        </w:rPr>
      </w:pPr>
      <w:r w:rsidRPr="0C4B068C" w:rsidR="00AF4036">
        <w:rPr>
          <w:rFonts w:ascii="Larsseit" w:hAnsi="Larsseit" w:eastAsia="Larsseit" w:cs="Larsseit"/>
          <w:color w:val="00314A"/>
          <w:sz w:val="20"/>
          <w:szCs w:val="20"/>
        </w:rPr>
        <w:t>Takes responsibility and ownership of completing work to required standard</w:t>
      </w:r>
    </w:p>
    <w:p w:rsidRPr="003A3B4B" w:rsidR="00AF4036" w:rsidP="006D3477" w:rsidRDefault="00AF4036" w14:paraId="7A2AECA5" w14:textId="77777777">
      <w:pPr>
        <w:pStyle w:val="NoSpacing"/>
        <w:numPr>
          <w:ilvl w:val="0"/>
          <w:numId w:val="16"/>
        </w:numPr>
        <w:rPr>
          <w:rFonts w:ascii="Larsseit" w:hAnsi="Larsseit" w:eastAsia="Larsseit" w:cs="Larsseit"/>
          <w:color w:val="00314A"/>
          <w:sz w:val="20"/>
        </w:rPr>
      </w:pPr>
      <w:r w:rsidRPr="0C4B068C" w:rsidR="00AF4036">
        <w:rPr>
          <w:rFonts w:ascii="Larsseit" w:hAnsi="Larsseit" w:eastAsia="Larsseit" w:cs="Larsseit"/>
          <w:color w:val="00314A"/>
          <w:sz w:val="20"/>
          <w:szCs w:val="20"/>
        </w:rPr>
        <w:t>Takes responsibility for their actions and decisions, learning from them on the way</w:t>
      </w:r>
    </w:p>
    <w:p w:rsidRPr="003A3B4B" w:rsidR="00AF4036" w:rsidP="006D3477" w:rsidRDefault="00AF4036" w14:paraId="5BC57624" w14:textId="15562773">
      <w:pPr>
        <w:pStyle w:val="NoSpacing"/>
        <w:numPr>
          <w:ilvl w:val="0"/>
          <w:numId w:val="16"/>
        </w:numPr>
        <w:rPr>
          <w:rFonts w:ascii="Larsseit" w:hAnsi="Larsseit" w:eastAsia="Larsseit" w:cs="Larsseit"/>
          <w:color w:val="00314A"/>
          <w:sz w:val="20"/>
        </w:rPr>
      </w:pPr>
      <w:r w:rsidRPr="0C4B068C" w:rsidR="00AF4036">
        <w:rPr>
          <w:rFonts w:ascii="Larsseit" w:hAnsi="Larsseit" w:eastAsia="Larsseit" w:cs="Larsseit"/>
          <w:color w:val="00314A"/>
          <w:sz w:val="20"/>
          <w:szCs w:val="20"/>
        </w:rPr>
        <w:t>Is proactive and curious</w:t>
      </w:r>
    </w:p>
    <w:p w:rsidRPr="003A3B4B" w:rsidR="00727CF3" w:rsidP="006D3477" w:rsidRDefault="00AF4036" w14:paraId="41523B30" w14:textId="77777777">
      <w:pPr>
        <w:pStyle w:val="NoSpacing"/>
        <w:numPr>
          <w:ilvl w:val="0"/>
          <w:numId w:val="16"/>
        </w:numPr>
        <w:rPr>
          <w:rFonts w:ascii="Larsseit" w:hAnsi="Larsseit" w:eastAsia="Larsseit" w:cs="Larsseit"/>
          <w:color w:val="00314A"/>
          <w:sz w:val="20"/>
        </w:rPr>
      </w:pPr>
      <w:r w:rsidRPr="0C4B068C" w:rsidR="00AF4036">
        <w:rPr>
          <w:rFonts w:ascii="Larsseit" w:hAnsi="Larsseit" w:eastAsia="Larsseit" w:cs="Larsseit"/>
          <w:color w:val="00314A"/>
          <w:sz w:val="20"/>
          <w:szCs w:val="20"/>
        </w:rPr>
        <w:t>Owns issues and their resolutions, hel</w:t>
      </w:r>
      <w:r w:rsidRPr="0C4B068C" w:rsidR="002A246E">
        <w:rPr>
          <w:rFonts w:ascii="Larsseit" w:hAnsi="Larsseit" w:eastAsia="Larsseit" w:cs="Larsseit"/>
          <w:color w:val="00314A"/>
          <w:sz w:val="20"/>
          <w:szCs w:val="20"/>
        </w:rPr>
        <w:t>ps others in achieving the same</w:t>
      </w:r>
    </w:p>
    <w:p w:rsidRPr="003A3B4B" w:rsidR="00154221" w:rsidP="006D3477" w:rsidRDefault="00154221" w14:paraId="256763BE" w14:textId="77777777">
      <w:pPr>
        <w:rPr>
          <w:rFonts w:ascii="Larsseit" w:hAnsi="Larsseit" w:eastAsia="Larsseit" w:cs="Larsseit"/>
          <w:b/>
          <w:bCs/>
        </w:rPr>
      </w:pPr>
    </w:p>
    <w:sectPr w:rsidRPr="003A3B4B" w:rsidR="00154221" w:rsidSect="00FD1DD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 w:orient="portrait"/>
      <w:pgMar w:top="2127" w:right="701" w:bottom="1985" w:left="709" w:header="0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AR" w:author="Rutter, Adrian" w:date="2024-02-16T12:16:00Z" w:id="20">
    <w:p w:rsidR="00463666" w:rsidP="00463666" w:rsidRDefault="00463666" w14:paraId="644DA2E8" w14:textId="77777777">
      <w:pPr>
        <w:pStyle w:val="CommentText"/>
      </w:pPr>
      <w:r>
        <w:rPr>
          <w:rStyle w:val="CommentReference"/>
        </w:rPr>
        <w:annotationRef/>
      </w:r>
      <w:r>
        <w:t>I have sought to deduplicate this section and simplify the ask.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644DA2E8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B9835BB" w16cex:dateUtc="2024-02-16T12:16:00Z">
    <w16cex:extLst>
      <w16:ext w16:uri="{CE6994B0-6A32-4C9F-8C6B-6E91EDA988CE}">
        <cr:reactions xmlns:cr="http://schemas.microsoft.com/office/comments/2020/reactions">
          <cr:reaction reactionType="1">
            <cr:reactionInfo dateUtc="2024-02-17T09:16:04.063Z">
              <cr:user userId="S::iain.oneill@coronaenergy.co.uk::8debdc89-091b-48de-9177-d945d5c1decf" userProvider="AD" userName="Iain Oneill"/>
            </cr:reactionInfo>
          </cr:reaction>
        </cr:reactions>
      </w16:ext>
    </w16cex:extLst>
  </w16cex:commentExtensible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644DA2E8" w16cid:durableId="5B9835B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00989" w:rsidP="00B27C26" w:rsidRDefault="00C00989" w14:paraId="364FFECF" w14:textId="77777777">
      <w:r>
        <w:separator/>
      </w:r>
    </w:p>
  </w:endnote>
  <w:endnote w:type="continuationSeparator" w:id="0">
    <w:p w:rsidR="00C00989" w:rsidP="00B27C26" w:rsidRDefault="00C00989" w14:paraId="326FA22D" w14:textId="77777777">
      <w:r>
        <w:continuationSeparator/>
      </w:r>
    </w:p>
  </w:endnote>
  <w:endnote w:type="continuationNotice" w:id="1">
    <w:p w:rsidR="00C00989" w:rsidRDefault="00C00989" w14:paraId="3B531500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Larsseit">
    <w:altName w:val="Calibri"/>
    <w:charset w:val="00"/>
    <w:family w:val="auto"/>
    <w:pitch w:val="variable"/>
    <w:sig w:usb0="A00000AF" w:usb1="5000204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5DD6" w:rsidRDefault="002C5DD6" w14:paraId="43618B2F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5DD6" w:rsidRDefault="002C5DD6" w14:paraId="080EDBCF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5DD6" w:rsidRDefault="002C5DD6" w14:paraId="28B15E03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00989" w:rsidP="00B27C26" w:rsidRDefault="00C00989" w14:paraId="74A88EF5" w14:textId="77777777">
      <w:r>
        <w:separator/>
      </w:r>
    </w:p>
  </w:footnote>
  <w:footnote w:type="continuationSeparator" w:id="0">
    <w:p w:rsidR="00C00989" w:rsidP="00B27C26" w:rsidRDefault="00C00989" w14:paraId="5798A624" w14:textId="77777777">
      <w:r>
        <w:continuationSeparator/>
      </w:r>
    </w:p>
  </w:footnote>
  <w:footnote w:type="continuationNotice" w:id="1">
    <w:p w:rsidR="00C00989" w:rsidRDefault="00C00989" w14:paraId="7C277114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27C26" w:rsidRDefault="00786B14" w14:paraId="0C906597" w14:textId="77777777">
    <w:pPr>
      <w:pStyle w:val="Header"/>
    </w:pPr>
    <w:r>
      <w:rPr>
        <w:noProof/>
        <w:lang w:val="en-US"/>
      </w:rPr>
      <w:pict w14:anchorId="42FDECD6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" style="position:absolute;margin-left:0;margin-top:0;width:595.2pt;height:841.9pt;z-index:-251658239;mso-wrap-edited:f;mso-position-horizontal:center;mso-position-horizontal-relative:margin;mso-position-vertical:center;mso-position-vertical-relative:margin" wrapcoords="-27 0 -27 21561 21600 21561 21600 0 -27 0" o:spid="_x0000_s1026" type="#_x0000_t75">
          <v:imagedata o:title="3COR000001_CoronaEnergy_Job Description Template BG" r:id="rId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27C26" w:rsidRDefault="00786B14" w14:paraId="0973F2C0" w14:textId="77777777">
    <w:pPr>
      <w:pStyle w:val="Header"/>
    </w:pPr>
    <w:r>
      <w:rPr>
        <w:noProof/>
        <w:lang w:val="en-US"/>
      </w:rPr>
      <w:pict w14:anchorId="2273B7C5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style="position:absolute;margin-left:0;margin-top:0;width:593.35pt;height:839.25pt;z-index:-251658240;mso-wrap-edited:f;mso-position-horizontal:left;mso-position-horizontal-relative:page;mso-position-vertical:top;mso-position-vertical-relative:page" wrapcoords="-27 0 -27 21561 21600 21561 21600 0 -27 0" o:spid="_x0000_s1025" type="#_x0000_t75">
          <v:imagedata o:title="3COR000001_CoronaEnergy_Job Description Template BG" r:id="rId1"/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27C26" w:rsidRDefault="00786B14" w14:paraId="36D7C256" w14:textId="77777777">
    <w:pPr>
      <w:pStyle w:val="Header"/>
    </w:pPr>
    <w:r>
      <w:rPr>
        <w:noProof/>
        <w:lang w:val="en-US"/>
      </w:rPr>
      <w:pict w14:anchorId="4C5DB4DE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3" style="position:absolute;margin-left:0;margin-top:0;width:595.2pt;height:841.9pt;z-index:-251658238;mso-wrap-edited:f;mso-position-horizontal:center;mso-position-horizontal-relative:margin;mso-position-vertical:center;mso-position-vertical-relative:margin" wrapcoords="-27 0 -27 21561 21600 21561 21600 0 -27 0" o:spid="_x0000_s1027" type="#_x0000_t75">
          <v:imagedata o:title="3COR000001_CoronaEnergy_Job Description Template BG" r:id="rId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0E8A"/>
    <w:multiLevelType w:val="hybridMultilevel"/>
    <w:tmpl w:val="F5E88E16"/>
    <w:lvl w:ilvl="0" w:tplc="51FED58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B0E5C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0EEA3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2D203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F4E83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38894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C04BB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9361F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9F6F57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3C7ED5"/>
    <w:multiLevelType w:val="hybridMultilevel"/>
    <w:tmpl w:val="BBC89C2A"/>
    <w:lvl w:ilvl="0" w:tplc="0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0E691759"/>
    <w:multiLevelType w:val="hybridMultilevel"/>
    <w:tmpl w:val="F2A8C038"/>
    <w:lvl w:ilvl="0" w:tplc="08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104EE33F"/>
    <w:multiLevelType w:val="hybridMultilevel"/>
    <w:tmpl w:val="4F82BA20"/>
    <w:lvl w:ilvl="0" w:tplc="13D42CF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214DD9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8E0BC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DDCA9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B804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B3829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F18FEC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234DD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9A5E1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12C6A52"/>
    <w:multiLevelType w:val="hybridMultilevel"/>
    <w:tmpl w:val="351028F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8C19CB7"/>
    <w:multiLevelType w:val="hybridMultilevel"/>
    <w:tmpl w:val="273457BE"/>
    <w:lvl w:ilvl="0" w:tplc="6F1E72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17EEFD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ADE21B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F74DF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C44B4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E3C57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D14F37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7E61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BD654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AC52E90"/>
    <w:multiLevelType w:val="hybridMultilevel"/>
    <w:tmpl w:val="192C175A"/>
    <w:lvl w:ilvl="0" w:tplc="1FBE25F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C8D3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05C85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FAC2B5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BEBA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58674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9AAD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E9454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838B8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CA4B8CA"/>
    <w:multiLevelType w:val="hybridMultilevel"/>
    <w:tmpl w:val="62C0EF80"/>
    <w:lvl w:ilvl="0" w:tplc="9E48BD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82BA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ADC66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B90C1F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1D833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250C8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0AC65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08C5B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042D7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E98439C"/>
    <w:multiLevelType w:val="hybridMultilevel"/>
    <w:tmpl w:val="EF342D06"/>
    <w:lvl w:ilvl="0" w:tplc="0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 w15:restartNumberingAfterBreak="0">
    <w:nsid w:val="43F60513"/>
    <w:multiLevelType w:val="hybridMultilevel"/>
    <w:tmpl w:val="B86EDC94"/>
    <w:lvl w:ilvl="0" w:tplc="B6929B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BA29D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6449F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1F065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14642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7B429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DACF3C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92C18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09A8B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646395C"/>
    <w:multiLevelType w:val="hybridMultilevel"/>
    <w:tmpl w:val="98A69A0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8D43065"/>
    <w:multiLevelType w:val="hybridMultilevel"/>
    <w:tmpl w:val="C93C8C84"/>
    <w:lvl w:ilvl="0" w:tplc="20E8BC3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987AA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6840F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46216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A3E86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88480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2C244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8A2BC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0E076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95C6232"/>
    <w:multiLevelType w:val="hybridMultilevel"/>
    <w:tmpl w:val="8472699E"/>
    <w:lvl w:ilvl="0" w:tplc="13340C06">
      <w:start w:val="1"/>
      <w:numFmt w:val="decimal"/>
      <w:lvlText w:val="%1."/>
      <w:lvlJc w:val="left"/>
      <w:pPr>
        <w:ind w:left="720" w:hanging="360"/>
      </w:pPr>
      <w:rPr>
        <w:rFonts w:hint="default" w:cs="Arial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7BD9FB"/>
    <w:multiLevelType w:val="hybridMultilevel"/>
    <w:tmpl w:val="632CE67C"/>
    <w:lvl w:ilvl="0" w:tplc="E15E62E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F2DE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83257A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7DC6DA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F6B5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AFEAA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F68F1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0AC0E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56F0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A9B049F"/>
    <w:multiLevelType w:val="hybridMultilevel"/>
    <w:tmpl w:val="FDF661A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BFF63E3"/>
    <w:multiLevelType w:val="hybridMultilevel"/>
    <w:tmpl w:val="7E70F984"/>
    <w:lvl w:ilvl="0" w:tplc="F21A8A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0480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51A3A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F07A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486C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4341C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0BCC2D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9BE10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88079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0A52FE4"/>
    <w:multiLevelType w:val="hybridMultilevel"/>
    <w:tmpl w:val="CFB28D5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950401D"/>
    <w:multiLevelType w:val="hybridMultilevel"/>
    <w:tmpl w:val="9FA8691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C02D131"/>
    <w:multiLevelType w:val="hybridMultilevel"/>
    <w:tmpl w:val="AAB69C0C"/>
    <w:lvl w:ilvl="0" w:tplc="22C07F8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FE093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452CB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9416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BFCA71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368C7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26A3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51C2C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B5AC0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26040008">
    <w:abstractNumId w:val="0"/>
  </w:num>
  <w:num w:numId="2" w16cid:durableId="715856732">
    <w:abstractNumId w:val="13"/>
  </w:num>
  <w:num w:numId="3" w16cid:durableId="1824925122">
    <w:abstractNumId w:val="18"/>
  </w:num>
  <w:num w:numId="4" w16cid:durableId="442262451">
    <w:abstractNumId w:val="6"/>
  </w:num>
  <w:num w:numId="5" w16cid:durableId="1560239235">
    <w:abstractNumId w:val="15"/>
  </w:num>
  <w:num w:numId="6" w16cid:durableId="3678285">
    <w:abstractNumId w:val="5"/>
  </w:num>
  <w:num w:numId="7" w16cid:durableId="1762683067">
    <w:abstractNumId w:val="7"/>
  </w:num>
  <w:num w:numId="8" w16cid:durableId="2636707">
    <w:abstractNumId w:val="3"/>
  </w:num>
  <w:num w:numId="9" w16cid:durableId="2023895646">
    <w:abstractNumId w:val="9"/>
  </w:num>
  <w:num w:numId="10" w16cid:durableId="1930891178">
    <w:abstractNumId w:val="11"/>
  </w:num>
  <w:num w:numId="11" w16cid:durableId="1296252239">
    <w:abstractNumId w:val="1"/>
  </w:num>
  <w:num w:numId="12" w16cid:durableId="373503271">
    <w:abstractNumId w:val="2"/>
  </w:num>
  <w:num w:numId="13" w16cid:durableId="652294644">
    <w:abstractNumId w:val="17"/>
  </w:num>
  <w:num w:numId="14" w16cid:durableId="543520255">
    <w:abstractNumId w:val="16"/>
  </w:num>
  <w:num w:numId="15" w16cid:durableId="465126153">
    <w:abstractNumId w:val="8"/>
  </w:num>
  <w:num w:numId="16" w16cid:durableId="754470748">
    <w:abstractNumId w:val="4"/>
  </w:num>
  <w:num w:numId="17" w16cid:durableId="57097793">
    <w:abstractNumId w:val="14"/>
  </w:num>
  <w:num w:numId="18" w16cid:durableId="1569923165">
    <w:abstractNumId w:val="10"/>
  </w:num>
  <w:num w:numId="19" w16cid:durableId="1283147413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utter, Adrian">
    <w15:presenceInfo w15:providerId="AD" w15:userId="S::adrian.m.rutter@cgi.com::951865bf-53e1-402a-9dd5-4d191707d078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true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C26"/>
    <w:rsid w:val="000279A9"/>
    <w:rsid w:val="000448F9"/>
    <w:rsid w:val="0007138A"/>
    <w:rsid w:val="00074F65"/>
    <w:rsid w:val="000D3C94"/>
    <w:rsid w:val="000E2E0D"/>
    <w:rsid w:val="000F7F00"/>
    <w:rsid w:val="00154221"/>
    <w:rsid w:val="001D5EA5"/>
    <w:rsid w:val="001E0923"/>
    <w:rsid w:val="00277888"/>
    <w:rsid w:val="00282497"/>
    <w:rsid w:val="002A246E"/>
    <w:rsid w:val="002C5DD6"/>
    <w:rsid w:val="002F2D6E"/>
    <w:rsid w:val="002F2D98"/>
    <w:rsid w:val="002FF4C3"/>
    <w:rsid w:val="00336229"/>
    <w:rsid w:val="00340748"/>
    <w:rsid w:val="0034347A"/>
    <w:rsid w:val="0035703D"/>
    <w:rsid w:val="00371B43"/>
    <w:rsid w:val="003A3B4B"/>
    <w:rsid w:val="003A4736"/>
    <w:rsid w:val="003D3C4D"/>
    <w:rsid w:val="00410E53"/>
    <w:rsid w:val="00423963"/>
    <w:rsid w:val="00462FDC"/>
    <w:rsid w:val="00463666"/>
    <w:rsid w:val="00465681"/>
    <w:rsid w:val="00471557"/>
    <w:rsid w:val="004800DB"/>
    <w:rsid w:val="004F65CD"/>
    <w:rsid w:val="0050379B"/>
    <w:rsid w:val="005055AA"/>
    <w:rsid w:val="00514179"/>
    <w:rsid w:val="0054599C"/>
    <w:rsid w:val="00555BE1"/>
    <w:rsid w:val="00585AE8"/>
    <w:rsid w:val="005C0872"/>
    <w:rsid w:val="0062007F"/>
    <w:rsid w:val="00637729"/>
    <w:rsid w:val="0068330C"/>
    <w:rsid w:val="006A3523"/>
    <w:rsid w:val="006D3477"/>
    <w:rsid w:val="007129A9"/>
    <w:rsid w:val="00727CF3"/>
    <w:rsid w:val="00784462"/>
    <w:rsid w:val="00786B14"/>
    <w:rsid w:val="007D0DF1"/>
    <w:rsid w:val="00886C6D"/>
    <w:rsid w:val="008A2AC2"/>
    <w:rsid w:val="008B174A"/>
    <w:rsid w:val="009159FC"/>
    <w:rsid w:val="009248C8"/>
    <w:rsid w:val="009D2EA9"/>
    <w:rsid w:val="009E5AA2"/>
    <w:rsid w:val="00A30A5E"/>
    <w:rsid w:val="00A54F05"/>
    <w:rsid w:val="00A571C7"/>
    <w:rsid w:val="00AF1D42"/>
    <w:rsid w:val="00AF4036"/>
    <w:rsid w:val="00B27C26"/>
    <w:rsid w:val="00B54965"/>
    <w:rsid w:val="00B56B53"/>
    <w:rsid w:val="00B96080"/>
    <w:rsid w:val="00BC33D2"/>
    <w:rsid w:val="00BF3A12"/>
    <w:rsid w:val="00BF7E79"/>
    <w:rsid w:val="00C00989"/>
    <w:rsid w:val="00C00D12"/>
    <w:rsid w:val="00C0776F"/>
    <w:rsid w:val="00C70E9B"/>
    <w:rsid w:val="00C96EA3"/>
    <w:rsid w:val="00CA0DF7"/>
    <w:rsid w:val="00CB5A38"/>
    <w:rsid w:val="00CE381E"/>
    <w:rsid w:val="00CF07A9"/>
    <w:rsid w:val="00D200E7"/>
    <w:rsid w:val="00E1411C"/>
    <w:rsid w:val="00E65624"/>
    <w:rsid w:val="00E91435"/>
    <w:rsid w:val="00EB60F6"/>
    <w:rsid w:val="00F03A8C"/>
    <w:rsid w:val="00F45D49"/>
    <w:rsid w:val="00F723FE"/>
    <w:rsid w:val="00F93E00"/>
    <w:rsid w:val="00FD1DD5"/>
    <w:rsid w:val="00FF0422"/>
    <w:rsid w:val="0160E958"/>
    <w:rsid w:val="01A6A995"/>
    <w:rsid w:val="04EB79F4"/>
    <w:rsid w:val="050C15C2"/>
    <w:rsid w:val="06345A7B"/>
    <w:rsid w:val="07D02ADC"/>
    <w:rsid w:val="080873B3"/>
    <w:rsid w:val="096BFB3D"/>
    <w:rsid w:val="097B7B3F"/>
    <w:rsid w:val="0C4B068C"/>
    <w:rsid w:val="0E19713D"/>
    <w:rsid w:val="107CB167"/>
    <w:rsid w:val="10CB4869"/>
    <w:rsid w:val="14FA94D1"/>
    <w:rsid w:val="16BD4797"/>
    <w:rsid w:val="19F4E859"/>
    <w:rsid w:val="1A71DC69"/>
    <w:rsid w:val="1C26DE20"/>
    <w:rsid w:val="1EC8597C"/>
    <w:rsid w:val="1F05E8A2"/>
    <w:rsid w:val="20433C89"/>
    <w:rsid w:val="22295A6B"/>
    <w:rsid w:val="2245D328"/>
    <w:rsid w:val="2551FBEA"/>
    <w:rsid w:val="262B5DF3"/>
    <w:rsid w:val="3A194C08"/>
    <w:rsid w:val="3AC6646F"/>
    <w:rsid w:val="3C2CBF18"/>
    <w:rsid w:val="3CD46B87"/>
    <w:rsid w:val="3CFD406C"/>
    <w:rsid w:val="3D7B1F1F"/>
    <w:rsid w:val="3E9B3C89"/>
    <w:rsid w:val="3F645FDA"/>
    <w:rsid w:val="4100303B"/>
    <w:rsid w:val="42669D5A"/>
    <w:rsid w:val="4348B289"/>
    <w:rsid w:val="46673090"/>
    <w:rsid w:val="4680534B"/>
    <w:rsid w:val="4FF23991"/>
    <w:rsid w:val="5161D32D"/>
    <w:rsid w:val="52D9001B"/>
    <w:rsid w:val="5329DA53"/>
    <w:rsid w:val="539C3EFE"/>
    <w:rsid w:val="54F5DAF7"/>
    <w:rsid w:val="56617B15"/>
    <w:rsid w:val="56C45FBE"/>
    <w:rsid w:val="57F665A2"/>
    <w:rsid w:val="5D1A78E5"/>
    <w:rsid w:val="5DE0532F"/>
    <w:rsid w:val="6297F0AF"/>
    <w:rsid w:val="6598541C"/>
    <w:rsid w:val="6A00E973"/>
    <w:rsid w:val="6B2507B7"/>
    <w:rsid w:val="6B9CB9D4"/>
    <w:rsid w:val="6CA8D420"/>
    <w:rsid w:val="6CFCE640"/>
    <w:rsid w:val="6D0F1FDC"/>
    <w:rsid w:val="6DA36601"/>
    <w:rsid w:val="6F3F3662"/>
    <w:rsid w:val="6F9A34E0"/>
    <w:rsid w:val="720F6094"/>
    <w:rsid w:val="73D87FD3"/>
    <w:rsid w:val="7646E627"/>
    <w:rsid w:val="775235CD"/>
    <w:rsid w:val="781DE7D9"/>
    <w:rsid w:val="78EE062E"/>
    <w:rsid w:val="7BA2259D"/>
    <w:rsid w:val="7CAD7C8B"/>
    <w:rsid w:val="7CE81548"/>
    <w:rsid w:val="7E7AB9C9"/>
    <w:rsid w:val="7F7B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18E954F"/>
  <w14:defaultImageDpi w14:val="300"/>
  <w15:docId w15:val="{03BC15E1-EF03-49E4-91BF-7FC3301647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7C26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B27C26"/>
  </w:style>
  <w:style w:type="paragraph" w:styleId="Footer">
    <w:name w:val="footer"/>
    <w:basedOn w:val="Normal"/>
    <w:link w:val="FooterChar"/>
    <w:uiPriority w:val="99"/>
    <w:unhideWhenUsed/>
    <w:rsid w:val="00B27C26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B27C26"/>
  </w:style>
  <w:style w:type="table" w:styleId="TableGrid">
    <w:name w:val="Table Grid"/>
    <w:basedOn w:val="TableNormal"/>
    <w:uiPriority w:val="59"/>
    <w:rsid w:val="002F2D98"/>
    <w:rPr>
      <w:rFonts w:eastAsiaTheme="minorHAnsi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727CF3"/>
    <w:pPr>
      <w:ind w:left="720"/>
      <w:contextualSpacing/>
    </w:pPr>
    <w:rPr>
      <w:rFonts w:eastAsiaTheme="minorHAnsi"/>
      <w:lang w:val="en-US"/>
    </w:rPr>
  </w:style>
  <w:style w:type="paragraph" w:styleId="NoSpacing">
    <w:name w:val="No Spacing"/>
    <w:uiPriority w:val="1"/>
    <w:qFormat/>
    <w:rsid w:val="00727CF3"/>
    <w:rPr>
      <w:rFonts w:ascii="Franklin Gothic Book" w:hAnsi="Franklin Gothic Book" w:eastAsia="Times New Roman" w:cs="Times New Roman"/>
      <w:sz w:val="22"/>
      <w:szCs w:val="20"/>
    </w:rPr>
  </w:style>
  <w:style w:type="paragraph" w:styleId="Default" w:customStyle="1">
    <w:name w:val="Default"/>
    <w:rsid w:val="00727CF3"/>
    <w:pPr>
      <w:autoSpaceDE w:val="0"/>
      <w:autoSpaceDN w:val="0"/>
      <w:adjustRightInd w:val="0"/>
    </w:pPr>
    <w:rPr>
      <w:rFonts w:ascii="Arial" w:hAnsi="Arial" w:eastAsia="Times New Roman" w:cs="Arial"/>
      <w:color w:val="000000"/>
      <w:lang w:eastAsia="en-GB"/>
    </w:rPr>
  </w:style>
  <w:style w:type="character" w:styleId="Hyperlink">
    <w:name w:val="Hyperlink"/>
    <w:basedOn w:val="DefaultParagraphFont"/>
    <w:uiPriority w:val="99"/>
    <w:unhideWhenUsed/>
    <w:rsid w:val="00727CF3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07138A"/>
  </w:style>
  <w:style w:type="character" w:styleId="CommentReference">
    <w:name w:val="annotation reference"/>
    <w:basedOn w:val="DefaultParagraphFont"/>
    <w:uiPriority w:val="99"/>
    <w:semiHidden/>
    <w:unhideWhenUsed/>
    <w:rsid w:val="004636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63666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4636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366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46366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2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customXml" Target="../customXml/item4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Relationship Id="rId22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35315ABA476643AB0EB48D5D0C8652" ma:contentTypeVersion="16" ma:contentTypeDescription="Create a new document." ma:contentTypeScope="" ma:versionID="47fcfa9f2d47bc8464b1afd74b96767c">
  <xsd:schema xmlns:xsd="http://www.w3.org/2001/XMLSchema" xmlns:xs="http://www.w3.org/2001/XMLSchema" xmlns:p="http://schemas.microsoft.com/office/2006/metadata/properties" xmlns:ns2="0df45bcd-6806-4ac7-ae9f-6d574f5916c8" xmlns:ns3="5732d9bc-bf95-4e07-8432-d9f9bfc10784" targetNamespace="http://schemas.microsoft.com/office/2006/metadata/properties" ma:root="true" ma:fieldsID="e88f6e8ef24bff1ace4b26b30383b651" ns2:_="" ns3:_="">
    <xsd:import namespace="0df45bcd-6806-4ac7-ae9f-6d574f5916c8"/>
    <xsd:import namespace="5732d9bc-bf95-4e07-8432-d9f9bfc1078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f45bcd-6806-4ac7-ae9f-6d574f5916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3f2b344e-13f8-4aec-8c7c-60e0273f9268}" ma:internalName="TaxCatchAll" ma:showField="CatchAllData" ma:web="0df45bcd-6806-4ac7-ae9f-6d574f5916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32d9bc-bf95-4e07-8432-d9f9bfc10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b53f5485-7d1f-4157-aadb-7720c5d9288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df45bcd-6806-4ac7-ae9f-6d574f5916c8" xsi:nil="true"/>
    <lcf76f155ced4ddcb4097134ff3c332f xmlns="5732d9bc-bf95-4e07-8432-d9f9bfc1078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8A2BBD3-5EBC-4813-9BB0-4F2CACC46B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DB700CF-39A0-43FD-8DAD-0BD2C322C285}"/>
</file>

<file path=customXml/itemProps3.xml><?xml version="1.0" encoding="utf-8"?>
<ds:datastoreItem xmlns:ds="http://schemas.openxmlformats.org/officeDocument/2006/customXml" ds:itemID="{A5A58943-4034-4C29-96A0-EE4146DD7DB5}"/>
</file>

<file path=customXml/itemProps4.xml><?xml version="1.0" encoding="utf-8"?>
<ds:datastoreItem xmlns:ds="http://schemas.openxmlformats.org/officeDocument/2006/customXml" ds:itemID="{62B19A6D-ACD2-442D-9547-5174884302E3}"/>
</file>

<file path=docMetadata/LabelInfo.xml><?xml version="1.0" encoding="utf-8"?>
<clbl:labelList xmlns:clbl="http://schemas.microsoft.com/office/2020/mipLabelMetadata">
  <clbl:label id="{6be7ebee-5b98-4973-86ef-ae3752ea54e7}" enabled="1" method="Privileged" siteId="{b9fec68c-c92d-461e-9a97-3d03a0f18b82}" removed="0"/>
  <clbl:label id="{973d8b62-f536-467c-a2d4-3c7019079b11}" enabled="0" method="" siteId="{973d8b62-f536-467c-a2d4-3c7019079b11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Ponderosa Group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Studio Mac</dc:creator>
  <cp:lastModifiedBy>James Green</cp:lastModifiedBy>
  <cp:revision>51</cp:revision>
  <dcterms:created xsi:type="dcterms:W3CDTF">2022-10-26T12:17:00Z</dcterms:created>
  <dcterms:modified xsi:type="dcterms:W3CDTF">2025-07-02T21:21:01Z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0x0101001035315ABA476643AB0EB48D5D0C8652</vt:lpwstr>
  </property>
  <property fmtid="{D5CDD505-2E9C-101B-9397-08002B2CF9AE}" pid="3" name="MediaServiceImageTags">
    <vt:lpwstr/>
  </property>
</Properties>
</file>